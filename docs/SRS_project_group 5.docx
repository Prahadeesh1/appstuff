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CA1D" w14:textId="4712AE5B" w:rsidR="004C6E5B" w:rsidRDefault="004C6E5B">
      <w:pPr>
        <w:pStyle w:val="TOCHeading"/>
        <w:rPr>
          <w:rFonts w:asciiTheme="minorHAnsi" w:eastAsiaTheme="minorHAnsi" w:hAnsiTheme="minorHAnsi" w:cstheme="minorBidi"/>
          <w:color w:val="auto"/>
          <w:sz w:val="22"/>
          <w:szCs w:val="22"/>
          <w:lang w:val="en-GB"/>
        </w:rPr>
      </w:pPr>
    </w:p>
    <w:sdt>
      <w:sdtPr>
        <w:rPr>
          <w:rFonts w:asciiTheme="minorHAnsi" w:eastAsiaTheme="minorEastAsia" w:hAnsiTheme="minorHAnsi" w:cstheme="minorBidi"/>
          <w:color w:val="auto"/>
          <w:sz w:val="22"/>
          <w:szCs w:val="22"/>
          <w:lang w:val="en-GB"/>
        </w:rPr>
        <w:id w:val="-1306467452"/>
        <w:docPartObj>
          <w:docPartGallery w:val="Table of Contents"/>
          <w:docPartUnique/>
        </w:docPartObj>
      </w:sdtPr>
      <w:sdtEndPr>
        <w:rPr>
          <w:b/>
        </w:rPr>
      </w:sdtEndPr>
      <w:sdtContent>
        <w:p w14:paraId="63048D1F" w14:textId="77777777" w:rsidR="00A6016F" w:rsidRDefault="00A6016F">
          <w:pPr>
            <w:pStyle w:val="TOCHeading"/>
          </w:pPr>
          <w:r>
            <w:t>Table of Contents</w:t>
          </w:r>
        </w:p>
        <w:p w14:paraId="2C1D4587" w14:textId="38CB9356" w:rsidR="00BB7032" w:rsidRDefault="00A6016F">
          <w:pPr>
            <w:pStyle w:val="TOC1"/>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70140413" w:history="1">
            <w:r w:rsidR="00BB7032" w:rsidRPr="00596D0B">
              <w:rPr>
                <w:rStyle w:val="Hyperlink"/>
                <w:noProof/>
                <w:lang w:val="en-SG"/>
              </w:rPr>
              <w:t>Document Version</w:t>
            </w:r>
            <w:r w:rsidR="00BB7032">
              <w:rPr>
                <w:noProof/>
                <w:webHidden/>
              </w:rPr>
              <w:tab/>
            </w:r>
            <w:r w:rsidR="00BB7032">
              <w:rPr>
                <w:noProof/>
                <w:webHidden/>
              </w:rPr>
              <w:fldChar w:fldCharType="begin"/>
            </w:r>
            <w:r w:rsidR="00BB7032">
              <w:rPr>
                <w:noProof/>
                <w:webHidden/>
              </w:rPr>
              <w:instrText xml:space="preserve"> PAGEREF _Toc170140413 \h </w:instrText>
            </w:r>
            <w:r w:rsidR="00BB7032">
              <w:rPr>
                <w:noProof/>
                <w:webHidden/>
              </w:rPr>
            </w:r>
            <w:r w:rsidR="00BB7032">
              <w:rPr>
                <w:noProof/>
                <w:webHidden/>
              </w:rPr>
              <w:fldChar w:fldCharType="separate"/>
            </w:r>
            <w:r w:rsidR="00BB7032">
              <w:rPr>
                <w:noProof/>
                <w:webHidden/>
              </w:rPr>
              <w:t>2</w:t>
            </w:r>
            <w:r w:rsidR="00BB7032">
              <w:rPr>
                <w:noProof/>
                <w:webHidden/>
              </w:rPr>
              <w:fldChar w:fldCharType="end"/>
            </w:r>
          </w:hyperlink>
        </w:p>
        <w:p w14:paraId="7A01232E" w14:textId="6B064693" w:rsidR="00BB7032" w:rsidRDefault="00000000">
          <w:pPr>
            <w:pStyle w:val="TOC1"/>
            <w:tabs>
              <w:tab w:val="left" w:pos="440"/>
            </w:tabs>
            <w:rPr>
              <w:rFonts w:eastAsiaTheme="minorEastAsia"/>
              <w:noProof/>
              <w:kern w:val="2"/>
              <w:sz w:val="24"/>
              <w:szCs w:val="24"/>
              <w:lang w:val="en-US"/>
              <w14:ligatures w14:val="standardContextual"/>
            </w:rPr>
          </w:pPr>
          <w:hyperlink w:anchor="_Toc170140414" w:history="1">
            <w:r w:rsidR="00BB7032" w:rsidRPr="00596D0B">
              <w:rPr>
                <w:rStyle w:val="Hyperlink"/>
                <w:noProof/>
                <w:lang w:val="en-SG"/>
              </w:rPr>
              <w:t>1.</w:t>
            </w:r>
            <w:r w:rsidR="00BB7032">
              <w:rPr>
                <w:rFonts w:eastAsiaTheme="minorEastAsia"/>
                <w:noProof/>
                <w:kern w:val="2"/>
                <w:sz w:val="24"/>
                <w:szCs w:val="24"/>
                <w:lang w:val="en-US"/>
                <w14:ligatures w14:val="standardContextual"/>
              </w:rPr>
              <w:tab/>
            </w:r>
            <w:r w:rsidR="00BB7032" w:rsidRPr="00596D0B">
              <w:rPr>
                <w:rStyle w:val="Hyperlink"/>
                <w:noProof/>
                <w:lang w:val="en-SG"/>
              </w:rPr>
              <w:t>Purpose</w:t>
            </w:r>
            <w:r w:rsidR="00BB7032">
              <w:rPr>
                <w:noProof/>
                <w:webHidden/>
              </w:rPr>
              <w:tab/>
            </w:r>
            <w:r w:rsidR="00BB7032">
              <w:rPr>
                <w:noProof/>
                <w:webHidden/>
              </w:rPr>
              <w:fldChar w:fldCharType="begin"/>
            </w:r>
            <w:r w:rsidR="00BB7032">
              <w:rPr>
                <w:noProof/>
                <w:webHidden/>
              </w:rPr>
              <w:instrText xml:space="preserve"> PAGEREF _Toc170140414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18AFA56F" w14:textId="3BA2914D"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15" w:history="1">
            <w:r w:rsidR="00BB7032" w:rsidRPr="00596D0B">
              <w:rPr>
                <w:rStyle w:val="Hyperlink"/>
                <w:noProof/>
                <w:lang w:val="en-SG"/>
              </w:rPr>
              <w:t>1.1.</w:t>
            </w:r>
            <w:r w:rsidR="00BB7032">
              <w:rPr>
                <w:rFonts w:eastAsiaTheme="minorEastAsia"/>
                <w:noProof/>
                <w:kern w:val="2"/>
                <w:sz w:val="24"/>
                <w:szCs w:val="24"/>
                <w:lang w:val="en-US"/>
                <w14:ligatures w14:val="standardContextual"/>
              </w:rPr>
              <w:tab/>
            </w:r>
            <w:r w:rsidR="00BB7032" w:rsidRPr="00596D0B">
              <w:rPr>
                <w:rStyle w:val="Hyperlink"/>
                <w:noProof/>
                <w:lang w:val="en-SG"/>
              </w:rPr>
              <w:t>Intended Audience</w:t>
            </w:r>
            <w:r w:rsidR="00BB7032">
              <w:rPr>
                <w:noProof/>
                <w:webHidden/>
              </w:rPr>
              <w:tab/>
            </w:r>
            <w:r w:rsidR="00BB7032">
              <w:rPr>
                <w:noProof/>
                <w:webHidden/>
              </w:rPr>
              <w:fldChar w:fldCharType="begin"/>
            </w:r>
            <w:r w:rsidR="00BB7032">
              <w:rPr>
                <w:noProof/>
                <w:webHidden/>
              </w:rPr>
              <w:instrText xml:space="preserve"> PAGEREF _Toc170140415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256A4168" w14:textId="1787FD9B"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16" w:history="1">
            <w:r w:rsidR="00BB7032" w:rsidRPr="00596D0B">
              <w:rPr>
                <w:rStyle w:val="Hyperlink"/>
                <w:noProof/>
                <w:lang w:val="en-SG"/>
              </w:rPr>
              <w:t>1.2.</w:t>
            </w:r>
            <w:r w:rsidR="00BB7032">
              <w:rPr>
                <w:rFonts w:eastAsiaTheme="minorEastAsia"/>
                <w:noProof/>
                <w:kern w:val="2"/>
                <w:sz w:val="24"/>
                <w:szCs w:val="24"/>
                <w:lang w:val="en-US"/>
                <w14:ligatures w14:val="standardContextual"/>
              </w:rPr>
              <w:tab/>
            </w:r>
            <w:r w:rsidR="00BB7032" w:rsidRPr="00596D0B">
              <w:rPr>
                <w:rStyle w:val="Hyperlink"/>
                <w:noProof/>
                <w:lang w:val="en-SG"/>
              </w:rPr>
              <w:t>Intended Use</w:t>
            </w:r>
            <w:r w:rsidR="00BB7032">
              <w:rPr>
                <w:noProof/>
                <w:webHidden/>
              </w:rPr>
              <w:tab/>
            </w:r>
            <w:r w:rsidR="00BB7032">
              <w:rPr>
                <w:noProof/>
                <w:webHidden/>
              </w:rPr>
              <w:fldChar w:fldCharType="begin"/>
            </w:r>
            <w:r w:rsidR="00BB7032">
              <w:rPr>
                <w:noProof/>
                <w:webHidden/>
              </w:rPr>
              <w:instrText xml:space="preserve"> PAGEREF _Toc170140416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785C0174" w14:textId="60FA6BC2"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17" w:history="1">
            <w:r w:rsidR="00BB7032" w:rsidRPr="00596D0B">
              <w:rPr>
                <w:rStyle w:val="Hyperlink"/>
                <w:noProof/>
                <w:lang w:val="en-SG"/>
              </w:rPr>
              <w:t>1.3.</w:t>
            </w:r>
            <w:r w:rsidR="00BB7032">
              <w:rPr>
                <w:rFonts w:eastAsiaTheme="minorEastAsia"/>
                <w:noProof/>
                <w:kern w:val="2"/>
                <w:sz w:val="24"/>
                <w:szCs w:val="24"/>
                <w:lang w:val="en-US"/>
                <w14:ligatures w14:val="standardContextual"/>
              </w:rPr>
              <w:tab/>
            </w:r>
            <w:r w:rsidR="00BB7032" w:rsidRPr="00596D0B">
              <w:rPr>
                <w:rStyle w:val="Hyperlink"/>
                <w:noProof/>
                <w:lang w:val="en-SG"/>
              </w:rPr>
              <w:t>Scope</w:t>
            </w:r>
            <w:r w:rsidR="00BB7032">
              <w:rPr>
                <w:noProof/>
                <w:webHidden/>
              </w:rPr>
              <w:tab/>
            </w:r>
            <w:r w:rsidR="00BB7032">
              <w:rPr>
                <w:noProof/>
                <w:webHidden/>
              </w:rPr>
              <w:fldChar w:fldCharType="begin"/>
            </w:r>
            <w:r w:rsidR="00BB7032">
              <w:rPr>
                <w:noProof/>
                <w:webHidden/>
              </w:rPr>
              <w:instrText xml:space="preserve"> PAGEREF _Toc170140417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7CB0B4B3" w14:textId="127DAFA4"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18" w:history="1">
            <w:r w:rsidR="00BB7032" w:rsidRPr="00596D0B">
              <w:rPr>
                <w:rStyle w:val="Hyperlink"/>
                <w:noProof/>
                <w:lang w:val="en-SG"/>
              </w:rPr>
              <w:t>1.4.</w:t>
            </w:r>
            <w:r w:rsidR="00BB7032">
              <w:rPr>
                <w:rFonts w:eastAsiaTheme="minorEastAsia"/>
                <w:noProof/>
                <w:kern w:val="2"/>
                <w:sz w:val="24"/>
                <w:szCs w:val="24"/>
                <w:lang w:val="en-US"/>
                <w14:ligatures w14:val="standardContextual"/>
              </w:rPr>
              <w:tab/>
            </w:r>
            <w:r w:rsidR="00BB7032" w:rsidRPr="00596D0B">
              <w:rPr>
                <w:rStyle w:val="Hyperlink"/>
                <w:noProof/>
                <w:lang w:val="en-SG"/>
              </w:rPr>
              <w:t>Definitions and Acronyms</w:t>
            </w:r>
            <w:r w:rsidR="00BB7032">
              <w:rPr>
                <w:noProof/>
                <w:webHidden/>
              </w:rPr>
              <w:tab/>
            </w:r>
            <w:r w:rsidR="00BB7032">
              <w:rPr>
                <w:noProof/>
                <w:webHidden/>
              </w:rPr>
              <w:fldChar w:fldCharType="begin"/>
            </w:r>
            <w:r w:rsidR="00BB7032">
              <w:rPr>
                <w:noProof/>
                <w:webHidden/>
              </w:rPr>
              <w:instrText xml:space="preserve"> PAGEREF _Toc170140418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22113715" w14:textId="4F1EE705" w:rsidR="00BB7032" w:rsidRDefault="00000000">
          <w:pPr>
            <w:pStyle w:val="TOC1"/>
            <w:tabs>
              <w:tab w:val="left" w:pos="440"/>
            </w:tabs>
            <w:rPr>
              <w:rFonts w:eastAsiaTheme="minorEastAsia"/>
              <w:noProof/>
              <w:kern w:val="2"/>
              <w:sz w:val="24"/>
              <w:szCs w:val="24"/>
              <w:lang w:val="en-US"/>
              <w14:ligatures w14:val="standardContextual"/>
            </w:rPr>
          </w:pPr>
          <w:hyperlink w:anchor="_Toc170140419" w:history="1">
            <w:r w:rsidR="00BB7032" w:rsidRPr="00596D0B">
              <w:rPr>
                <w:rStyle w:val="Hyperlink"/>
                <w:noProof/>
                <w:lang w:val="en-SG"/>
              </w:rPr>
              <w:t>2.</w:t>
            </w:r>
            <w:r w:rsidR="00BB7032">
              <w:rPr>
                <w:rFonts w:eastAsiaTheme="minorEastAsia"/>
                <w:noProof/>
                <w:kern w:val="2"/>
                <w:sz w:val="24"/>
                <w:szCs w:val="24"/>
                <w:lang w:val="en-US"/>
                <w14:ligatures w14:val="standardContextual"/>
              </w:rPr>
              <w:tab/>
            </w:r>
            <w:r w:rsidR="00BB7032" w:rsidRPr="00596D0B">
              <w:rPr>
                <w:rStyle w:val="Hyperlink"/>
                <w:noProof/>
                <w:lang w:val="en-SG"/>
              </w:rPr>
              <w:t>Overall System Description</w:t>
            </w:r>
            <w:r w:rsidR="00BB7032">
              <w:rPr>
                <w:noProof/>
                <w:webHidden/>
              </w:rPr>
              <w:tab/>
            </w:r>
            <w:r w:rsidR="00BB7032">
              <w:rPr>
                <w:noProof/>
                <w:webHidden/>
              </w:rPr>
              <w:fldChar w:fldCharType="begin"/>
            </w:r>
            <w:r w:rsidR="00BB7032">
              <w:rPr>
                <w:noProof/>
                <w:webHidden/>
              </w:rPr>
              <w:instrText xml:space="preserve"> PAGEREF _Toc170140419 \h </w:instrText>
            </w:r>
            <w:r w:rsidR="00BB7032">
              <w:rPr>
                <w:noProof/>
                <w:webHidden/>
              </w:rPr>
            </w:r>
            <w:r w:rsidR="00BB7032">
              <w:rPr>
                <w:noProof/>
                <w:webHidden/>
              </w:rPr>
              <w:fldChar w:fldCharType="separate"/>
            </w:r>
            <w:r w:rsidR="00BB7032">
              <w:rPr>
                <w:noProof/>
                <w:webHidden/>
              </w:rPr>
              <w:t>4</w:t>
            </w:r>
            <w:r w:rsidR="00BB7032">
              <w:rPr>
                <w:noProof/>
                <w:webHidden/>
              </w:rPr>
              <w:fldChar w:fldCharType="end"/>
            </w:r>
          </w:hyperlink>
        </w:p>
        <w:p w14:paraId="097AE471" w14:textId="37487396"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20" w:history="1">
            <w:r w:rsidR="00BB7032" w:rsidRPr="00596D0B">
              <w:rPr>
                <w:rStyle w:val="Hyperlink"/>
                <w:noProof/>
                <w:lang w:val="en-SG"/>
              </w:rPr>
              <w:t>2.1.</w:t>
            </w:r>
            <w:r w:rsidR="00BB7032">
              <w:rPr>
                <w:rFonts w:eastAsiaTheme="minorEastAsia"/>
                <w:noProof/>
                <w:kern w:val="2"/>
                <w:sz w:val="24"/>
                <w:szCs w:val="24"/>
                <w:lang w:val="en-US"/>
                <w14:ligatures w14:val="standardContextual"/>
              </w:rPr>
              <w:tab/>
            </w:r>
            <w:r w:rsidR="00BB7032" w:rsidRPr="00596D0B">
              <w:rPr>
                <w:rStyle w:val="Hyperlink"/>
                <w:noProof/>
                <w:lang w:val="en-SG"/>
              </w:rPr>
              <w:t>Use Case Diagrams</w:t>
            </w:r>
            <w:r w:rsidR="00BB7032">
              <w:rPr>
                <w:noProof/>
                <w:webHidden/>
              </w:rPr>
              <w:tab/>
            </w:r>
            <w:r w:rsidR="00BB7032">
              <w:rPr>
                <w:noProof/>
                <w:webHidden/>
              </w:rPr>
              <w:fldChar w:fldCharType="begin"/>
            </w:r>
            <w:r w:rsidR="00BB7032">
              <w:rPr>
                <w:noProof/>
                <w:webHidden/>
              </w:rPr>
              <w:instrText xml:space="preserve"> PAGEREF _Toc170140420 \h </w:instrText>
            </w:r>
            <w:r w:rsidR="00BB7032">
              <w:rPr>
                <w:noProof/>
                <w:webHidden/>
              </w:rPr>
            </w:r>
            <w:r w:rsidR="00BB7032">
              <w:rPr>
                <w:noProof/>
                <w:webHidden/>
              </w:rPr>
              <w:fldChar w:fldCharType="separate"/>
            </w:r>
            <w:r w:rsidR="00BB7032">
              <w:rPr>
                <w:noProof/>
                <w:webHidden/>
              </w:rPr>
              <w:t>4</w:t>
            </w:r>
            <w:r w:rsidR="00BB7032">
              <w:rPr>
                <w:noProof/>
                <w:webHidden/>
              </w:rPr>
              <w:fldChar w:fldCharType="end"/>
            </w:r>
          </w:hyperlink>
        </w:p>
        <w:p w14:paraId="4A9A8549" w14:textId="14DD7822"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21" w:history="1">
            <w:r w:rsidR="00BB7032" w:rsidRPr="00596D0B">
              <w:rPr>
                <w:rStyle w:val="Hyperlink"/>
                <w:noProof/>
                <w:lang w:val="en-SG"/>
              </w:rPr>
              <w:t>2.2.</w:t>
            </w:r>
            <w:r w:rsidR="00BB7032">
              <w:rPr>
                <w:rFonts w:eastAsiaTheme="minorEastAsia"/>
                <w:noProof/>
                <w:kern w:val="2"/>
                <w:sz w:val="24"/>
                <w:szCs w:val="24"/>
                <w:lang w:val="en-US"/>
                <w14:ligatures w14:val="standardContextual"/>
              </w:rPr>
              <w:tab/>
            </w:r>
            <w:r w:rsidR="00BB7032" w:rsidRPr="00596D0B">
              <w:rPr>
                <w:rStyle w:val="Hyperlink"/>
                <w:noProof/>
                <w:lang w:val="en-SG"/>
              </w:rPr>
              <w:t>System Architecture</w:t>
            </w:r>
            <w:r w:rsidR="00BB7032">
              <w:rPr>
                <w:noProof/>
                <w:webHidden/>
              </w:rPr>
              <w:tab/>
            </w:r>
            <w:r w:rsidR="00BB7032">
              <w:rPr>
                <w:noProof/>
                <w:webHidden/>
              </w:rPr>
              <w:fldChar w:fldCharType="begin"/>
            </w:r>
            <w:r w:rsidR="00BB7032">
              <w:rPr>
                <w:noProof/>
                <w:webHidden/>
              </w:rPr>
              <w:instrText xml:space="preserve"> PAGEREF _Toc170140421 \h </w:instrText>
            </w:r>
            <w:r w:rsidR="00BB7032">
              <w:rPr>
                <w:noProof/>
                <w:webHidden/>
              </w:rPr>
            </w:r>
            <w:r w:rsidR="00BB7032">
              <w:rPr>
                <w:noProof/>
                <w:webHidden/>
              </w:rPr>
              <w:fldChar w:fldCharType="separate"/>
            </w:r>
            <w:r w:rsidR="00BB7032">
              <w:rPr>
                <w:noProof/>
                <w:webHidden/>
              </w:rPr>
              <w:t>5</w:t>
            </w:r>
            <w:r w:rsidR="00BB7032">
              <w:rPr>
                <w:noProof/>
                <w:webHidden/>
              </w:rPr>
              <w:fldChar w:fldCharType="end"/>
            </w:r>
          </w:hyperlink>
        </w:p>
        <w:p w14:paraId="24F8313D" w14:textId="45C0AB5F"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22" w:history="1">
            <w:r w:rsidR="00BB7032" w:rsidRPr="00596D0B">
              <w:rPr>
                <w:rStyle w:val="Hyperlink"/>
                <w:noProof/>
                <w:lang w:val="en-SG"/>
              </w:rPr>
              <w:t>2.3.</w:t>
            </w:r>
            <w:r w:rsidR="00BB7032">
              <w:rPr>
                <w:rFonts w:eastAsiaTheme="minorEastAsia"/>
                <w:noProof/>
                <w:kern w:val="2"/>
                <w:sz w:val="24"/>
                <w:szCs w:val="24"/>
                <w:lang w:val="en-US"/>
                <w14:ligatures w14:val="standardContextual"/>
              </w:rPr>
              <w:tab/>
            </w:r>
            <w:r w:rsidR="00BB7032" w:rsidRPr="00596D0B">
              <w:rPr>
                <w:rStyle w:val="Hyperlink"/>
                <w:noProof/>
                <w:lang w:val="en-SG"/>
              </w:rPr>
              <w:t>Functional Requirements</w:t>
            </w:r>
            <w:r w:rsidR="00BB7032">
              <w:rPr>
                <w:noProof/>
                <w:webHidden/>
              </w:rPr>
              <w:tab/>
            </w:r>
            <w:r w:rsidR="00BB7032">
              <w:rPr>
                <w:noProof/>
                <w:webHidden/>
              </w:rPr>
              <w:fldChar w:fldCharType="begin"/>
            </w:r>
            <w:r w:rsidR="00BB7032">
              <w:rPr>
                <w:noProof/>
                <w:webHidden/>
              </w:rPr>
              <w:instrText xml:space="preserve"> PAGEREF _Toc170140422 \h </w:instrText>
            </w:r>
            <w:r w:rsidR="00BB7032">
              <w:rPr>
                <w:noProof/>
                <w:webHidden/>
              </w:rPr>
            </w:r>
            <w:r w:rsidR="00BB7032">
              <w:rPr>
                <w:noProof/>
                <w:webHidden/>
              </w:rPr>
              <w:fldChar w:fldCharType="separate"/>
            </w:r>
            <w:r w:rsidR="00BB7032">
              <w:rPr>
                <w:noProof/>
                <w:webHidden/>
              </w:rPr>
              <w:t>6</w:t>
            </w:r>
            <w:r w:rsidR="00BB7032">
              <w:rPr>
                <w:noProof/>
                <w:webHidden/>
              </w:rPr>
              <w:fldChar w:fldCharType="end"/>
            </w:r>
          </w:hyperlink>
        </w:p>
        <w:p w14:paraId="6085C454" w14:textId="1F65AAB9" w:rsidR="00BB7032" w:rsidRDefault="00000000">
          <w:pPr>
            <w:pStyle w:val="TOC3"/>
            <w:tabs>
              <w:tab w:val="left" w:pos="1440"/>
              <w:tab w:val="right" w:leader="dot" w:pos="9016"/>
            </w:tabs>
            <w:rPr>
              <w:rFonts w:eastAsiaTheme="minorEastAsia"/>
              <w:noProof/>
              <w:kern w:val="2"/>
              <w:sz w:val="24"/>
              <w:szCs w:val="24"/>
              <w:lang w:val="en-US"/>
              <w14:ligatures w14:val="standardContextual"/>
            </w:rPr>
          </w:pPr>
          <w:hyperlink w:anchor="_Toc170140423" w:history="1">
            <w:r w:rsidR="00BB7032" w:rsidRPr="00596D0B">
              <w:rPr>
                <w:rStyle w:val="Hyperlink"/>
                <w:noProof/>
                <w:lang w:val="en-SG"/>
              </w:rPr>
              <w:t>2.3.1.</w:t>
            </w:r>
            <w:r w:rsidR="00BB7032">
              <w:rPr>
                <w:rFonts w:eastAsiaTheme="minorEastAsia"/>
                <w:noProof/>
                <w:kern w:val="2"/>
                <w:sz w:val="24"/>
                <w:szCs w:val="24"/>
                <w:lang w:val="en-US"/>
                <w14:ligatures w14:val="standardContextual"/>
              </w:rPr>
              <w:tab/>
            </w:r>
            <w:r w:rsidR="00BB7032" w:rsidRPr="00596D0B">
              <w:rPr>
                <w:rStyle w:val="Hyperlink"/>
                <w:noProof/>
                <w:lang w:val="en-SG"/>
              </w:rPr>
              <w:t>Dashboard</w:t>
            </w:r>
            <w:r w:rsidR="00BB7032">
              <w:rPr>
                <w:noProof/>
                <w:webHidden/>
              </w:rPr>
              <w:tab/>
            </w:r>
            <w:r w:rsidR="00BB7032">
              <w:rPr>
                <w:noProof/>
                <w:webHidden/>
              </w:rPr>
              <w:fldChar w:fldCharType="begin"/>
            </w:r>
            <w:r w:rsidR="00BB7032">
              <w:rPr>
                <w:noProof/>
                <w:webHidden/>
              </w:rPr>
              <w:instrText xml:space="preserve"> PAGEREF _Toc170140423 \h </w:instrText>
            </w:r>
            <w:r w:rsidR="00BB7032">
              <w:rPr>
                <w:noProof/>
                <w:webHidden/>
              </w:rPr>
            </w:r>
            <w:r w:rsidR="00BB7032">
              <w:rPr>
                <w:noProof/>
                <w:webHidden/>
              </w:rPr>
              <w:fldChar w:fldCharType="separate"/>
            </w:r>
            <w:r w:rsidR="00BB7032">
              <w:rPr>
                <w:noProof/>
                <w:webHidden/>
              </w:rPr>
              <w:t>6</w:t>
            </w:r>
            <w:r w:rsidR="00BB7032">
              <w:rPr>
                <w:noProof/>
                <w:webHidden/>
              </w:rPr>
              <w:fldChar w:fldCharType="end"/>
            </w:r>
          </w:hyperlink>
        </w:p>
        <w:p w14:paraId="06C9BC30" w14:textId="3BA7C32C" w:rsidR="00BB7032" w:rsidRDefault="00000000">
          <w:pPr>
            <w:pStyle w:val="TOC3"/>
            <w:tabs>
              <w:tab w:val="left" w:pos="1440"/>
              <w:tab w:val="right" w:leader="dot" w:pos="9016"/>
            </w:tabs>
            <w:rPr>
              <w:rFonts w:eastAsiaTheme="minorEastAsia"/>
              <w:noProof/>
              <w:kern w:val="2"/>
              <w:sz w:val="24"/>
              <w:szCs w:val="24"/>
              <w:lang w:val="en-US"/>
              <w14:ligatures w14:val="standardContextual"/>
            </w:rPr>
          </w:pPr>
          <w:hyperlink w:anchor="_Toc170140424" w:history="1">
            <w:r w:rsidR="00BB7032" w:rsidRPr="00596D0B">
              <w:rPr>
                <w:rStyle w:val="Hyperlink"/>
                <w:noProof/>
                <w:lang w:val="en-SG"/>
              </w:rPr>
              <w:t>2.3.2.</w:t>
            </w:r>
            <w:r w:rsidR="00BB7032">
              <w:rPr>
                <w:rFonts w:eastAsiaTheme="minorEastAsia"/>
                <w:noProof/>
                <w:kern w:val="2"/>
                <w:sz w:val="24"/>
                <w:szCs w:val="24"/>
                <w:lang w:val="en-US"/>
                <w14:ligatures w14:val="standardContextual"/>
              </w:rPr>
              <w:tab/>
            </w:r>
            <w:r w:rsidR="00BB7032" w:rsidRPr="00596D0B">
              <w:rPr>
                <w:rStyle w:val="Hyperlink"/>
                <w:noProof/>
                <w:lang w:val="en-SG"/>
              </w:rPr>
              <w:t>Function pH</w:t>
            </w:r>
            <w:r w:rsidR="00BB7032">
              <w:rPr>
                <w:noProof/>
                <w:webHidden/>
              </w:rPr>
              <w:tab/>
            </w:r>
            <w:r w:rsidR="00BB7032">
              <w:rPr>
                <w:noProof/>
                <w:webHidden/>
              </w:rPr>
              <w:fldChar w:fldCharType="begin"/>
            </w:r>
            <w:r w:rsidR="00BB7032">
              <w:rPr>
                <w:noProof/>
                <w:webHidden/>
              </w:rPr>
              <w:instrText xml:space="preserve"> PAGEREF _Toc170140424 \h </w:instrText>
            </w:r>
            <w:r w:rsidR="00BB7032">
              <w:rPr>
                <w:noProof/>
                <w:webHidden/>
              </w:rPr>
            </w:r>
            <w:r w:rsidR="00BB7032">
              <w:rPr>
                <w:noProof/>
                <w:webHidden/>
              </w:rPr>
              <w:fldChar w:fldCharType="separate"/>
            </w:r>
            <w:r w:rsidR="00BB7032">
              <w:rPr>
                <w:noProof/>
                <w:webHidden/>
              </w:rPr>
              <w:t>6</w:t>
            </w:r>
            <w:r w:rsidR="00BB7032">
              <w:rPr>
                <w:noProof/>
                <w:webHidden/>
              </w:rPr>
              <w:fldChar w:fldCharType="end"/>
            </w:r>
          </w:hyperlink>
        </w:p>
        <w:p w14:paraId="04451F9C" w14:textId="782067F2" w:rsidR="00BB7032" w:rsidRDefault="00000000">
          <w:pPr>
            <w:pStyle w:val="TOC3"/>
            <w:tabs>
              <w:tab w:val="left" w:pos="1440"/>
              <w:tab w:val="right" w:leader="dot" w:pos="9016"/>
            </w:tabs>
            <w:rPr>
              <w:rFonts w:eastAsiaTheme="minorEastAsia"/>
              <w:noProof/>
              <w:kern w:val="2"/>
              <w:sz w:val="24"/>
              <w:szCs w:val="24"/>
              <w:lang w:val="en-US"/>
              <w14:ligatures w14:val="standardContextual"/>
            </w:rPr>
          </w:pPr>
          <w:hyperlink w:anchor="_Toc170140425" w:history="1">
            <w:r w:rsidR="00BB7032" w:rsidRPr="00596D0B">
              <w:rPr>
                <w:rStyle w:val="Hyperlink"/>
                <w:noProof/>
                <w:lang w:val="en-SG"/>
              </w:rPr>
              <w:t>2.3.3.</w:t>
            </w:r>
            <w:r w:rsidR="00BB7032">
              <w:rPr>
                <w:rFonts w:eastAsiaTheme="minorEastAsia"/>
                <w:noProof/>
                <w:kern w:val="2"/>
                <w:sz w:val="24"/>
                <w:szCs w:val="24"/>
                <w:lang w:val="en-US"/>
                <w14:ligatures w14:val="standardContextual"/>
              </w:rPr>
              <w:tab/>
            </w:r>
            <w:r w:rsidR="00BB7032" w:rsidRPr="00596D0B">
              <w:rPr>
                <w:rStyle w:val="Hyperlink"/>
                <w:noProof/>
                <w:lang w:val="en-SG"/>
              </w:rPr>
              <w:t>Function Temperature</w:t>
            </w:r>
            <w:r w:rsidR="00BB7032">
              <w:rPr>
                <w:noProof/>
                <w:webHidden/>
              </w:rPr>
              <w:tab/>
            </w:r>
            <w:r w:rsidR="00BB7032">
              <w:rPr>
                <w:noProof/>
                <w:webHidden/>
              </w:rPr>
              <w:fldChar w:fldCharType="begin"/>
            </w:r>
            <w:r w:rsidR="00BB7032">
              <w:rPr>
                <w:noProof/>
                <w:webHidden/>
              </w:rPr>
              <w:instrText xml:space="preserve"> PAGEREF _Toc170140425 \h </w:instrText>
            </w:r>
            <w:r w:rsidR="00BB7032">
              <w:rPr>
                <w:noProof/>
                <w:webHidden/>
              </w:rPr>
            </w:r>
            <w:r w:rsidR="00BB7032">
              <w:rPr>
                <w:noProof/>
                <w:webHidden/>
              </w:rPr>
              <w:fldChar w:fldCharType="separate"/>
            </w:r>
            <w:r w:rsidR="00BB7032">
              <w:rPr>
                <w:noProof/>
                <w:webHidden/>
              </w:rPr>
              <w:t>7</w:t>
            </w:r>
            <w:r w:rsidR="00BB7032">
              <w:rPr>
                <w:noProof/>
                <w:webHidden/>
              </w:rPr>
              <w:fldChar w:fldCharType="end"/>
            </w:r>
          </w:hyperlink>
        </w:p>
        <w:p w14:paraId="6ADA508D" w14:textId="61DAEC92" w:rsidR="00BB7032" w:rsidRDefault="00000000">
          <w:pPr>
            <w:pStyle w:val="TOC3"/>
            <w:tabs>
              <w:tab w:val="left" w:pos="1440"/>
              <w:tab w:val="right" w:leader="dot" w:pos="9016"/>
            </w:tabs>
            <w:rPr>
              <w:rFonts w:eastAsiaTheme="minorEastAsia"/>
              <w:noProof/>
              <w:kern w:val="2"/>
              <w:sz w:val="24"/>
              <w:szCs w:val="24"/>
              <w:lang w:val="en-US"/>
              <w14:ligatures w14:val="standardContextual"/>
            </w:rPr>
          </w:pPr>
          <w:hyperlink w:anchor="_Toc170140426" w:history="1">
            <w:r w:rsidR="00BB7032" w:rsidRPr="00596D0B">
              <w:rPr>
                <w:rStyle w:val="Hyperlink"/>
                <w:noProof/>
                <w:lang w:val="en-SG"/>
              </w:rPr>
              <w:t>2.3.4.</w:t>
            </w:r>
            <w:r w:rsidR="00BB7032">
              <w:rPr>
                <w:rFonts w:eastAsiaTheme="minorEastAsia"/>
                <w:noProof/>
                <w:kern w:val="2"/>
                <w:sz w:val="24"/>
                <w:szCs w:val="24"/>
                <w:lang w:val="en-US"/>
                <w14:ligatures w14:val="standardContextual"/>
              </w:rPr>
              <w:tab/>
            </w:r>
            <w:r w:rsidR="00BB7032" w:rsidRPr="00596D0B">
              <w:rPr>
                <w:rStyle w:val="Hyperlink"/>
                <w:noProof/>
                <w:lang w:val="en-SG"/>
              </w:rPr>
              <w:t>Function Humidity</w:t>
            </w:r>
            <w:r w:rsidR="00BB7032">
              <w:rPr>
                <w:noProof/>
                <w:webHidden/>
              </w:rPr>
              <w:tab/>
            </w:r>
            <w:r w:rsidR="00BB7032">
              <w:rPr>
                <w:noProof/>
                <w:webHidden/>
              </w:rPr>
              <w:fldChar w:fldCharType="begin"/>
            </w:r>
            <w:r w:rsidR="00BB7032">
              <w:rPr>
                <w:noProof/>
                <w:webHidden/>
              </w:rPr>
              <w:instrText xml:space="preserve"> PAGEREF _Toc170140426 \h </w:instrText>
            </w:r>
            <w:r w:rsidR="00BB7032">
              <w:rPr>
                <w:noProof/>
                <w:webHidden/>
              </w:rPr>
            </w:r>
            <w:r w:rsidR="00BB7032">
              <w:rPr>
                <w:noProof/>
                <w:webHidden/>
              </w:rPr>
              <w:fldChar w:fldCharType="separate"/>
            </w:r>
            <w:r w:rsidR="00BB7032">
              <w:rPr>
                <w:noProof/>
                <w:webHidden/>
              </w:rPr>
              <w:t>8</w:t>
            </w:r>
            <w:r w:rsidR="00BB7032">
              <w:rPr>
                <w:noProof/>
                <w:webHidden/>
              </w:rPr>
              <w:fldChar w:fldCharType="end"/>
            </w:r>
          </w:hyperlink>
        </w:p>
        <w:p w14:paraId="545129DB" w14:textId="3BE3F739" w:rsidR="00BB7032" w:rsidRDefault="00000000">
          <w:pPr>
            <w:pStyle w:val="TOC3"/>
            <w:tabs>
              <w:tab w:val="right" w:leader="dot" w:pos="9016"/>
            </w:tabs>
            <w:rPr>
              <w:rFonts w:eastAsiaTheme="minorEastAsia"/>
              <w:noProof/>
              <w:kern w:val="2"/>
              <w:sz w:val="24"/>
              <w:szCs w:val="24"/>
              <w:lang w:val="en-US"/>
              <w14:ligatures w14:val="standardContextual"/>
            </w:rPr>
          </w:pPr>
          <w:hyperlink w:anchor="_Toc170140427" w:history="1">
            <w:r w:rsidR="00BB7032" w:rsidRPr="00596D0B">
              <w:rPr>
                <w:rStyle w:val="Hyperlink"/>
                <w:noProof/>
                <w:lang w:val="en-SG"/>
              </w:rPr>
              <w:t>2.3.4.   Function Light Intensity</w:t>
            </w:r>
            <w:r w:rsidR="00BB7032">
              <w:rPr>
                <w:noProof/>
                <w:webHidden/>
              </w:rPr>
              <w:tab/>
            </w:r>
            <w:r w:rsidR="00BB7032">
              <w:rPr>
                <w:noProof/>
                <w:webHidden/>
              </w:rPr>
              <w:fldChar w:fldCharType="begin"/>
            </w:r>
            <w:r w:rsidR="00BB7032">
              <w:rPr>
                <w:noProof/>
                <w:webHidden/>
              </w:rPr>
              <w:instrText xml:space="preserve"> PAGEREF _Toc170140427 \h </w:instrText>
            </w:r>
            <w:r w:rsidR="00BB7032">
              <w:rPr>
                <w:noProof/>
                <w:webHidden/>
              </w:rPr>
            </w:r>
            <w:r w:rsidR="00BB7032">
              <w:rPr>
                <w:noProof/>
                <w:webHidden/>
              </w:rPr>
              <w:fldChar w:fldCharType="separate"/>
            </w:r>
            <w:r w:rsidR="00BB7032">
              <w:rPr>
                <w:noProof/>
                <w:webHidden/>
              </w:rPr>
              <w:t>9</w:t>
            </w:r>
            <w:r w:rsidR="00BB7032">
              <w:rPr>
                <w:noProof/>
                <w:webHidden/>
              </w:rPr>
              <w:fldChar w:fldCharType="end"/>
            </w:r>
          </w:hyperlink>
        </w:p>
        <w:p w14:paraId="48BFA17B" w14:textId="129A6230" w:rsidR="00BB7032" w:rsidRDefault="00000000">
          <w:pPr>
            <w:pStyle w:val="TOC3"/>
            <w:tabs>
              <w:tab w:val="left" w:pos="1440"/>
              <w:tab w:val="right" w:leader="dot" w:pos="9016"/>
            </w:tabs>
            <w:rPr>
              <w:rFonts w:eastAsiaTheme="minorEastAsia"/>
              <w:noProof/>
              <w:kern w:val="2"/>
              <w:sz w:val="24"/>
              <w:szCs w:val="24"/>
              <w:lang w:val="en-US"/>
              <w14:ligatures w14:val="standardContextual"/>
            </w:rPr>
          </w:pPr>
          <w:hyperlink w:anchor="_Toc170140428" w:history="1">
            <w:r w:rsidR="00BB7032" w:rsidRPr="00596D0B">
              <w:rPr>
                <w:rStyle w:val="Hyperlink"/>
                <w:noProof/>
                <w:lang w:val="en-SG"/>
              </w:rPr>
              <w:t>2.3.5.</w:t>
            </w:r>
            <w:r w:rsidR="00BB7032">
              <w:rPr>
                <w:rFonts w:eastAsiaTheme="minorEastAsia"/>
                <w:noProof/>
                <w:kern w:val="2"/>
                <w:sz w:val="24"/>
                <w:szCs w:val="24"/>
                <w:lang w:val="en-US"/>
                <w14:ligatures w14:val="standardContextual"/>
              </w:rPr>
              <w:tab/>
            </w:r>
            <w:r w:rsidR="00BB7032" w:rsidRPr="00596D0B">
              <w:rPr>
                <w:rStyle w:val="Hyperlink"/>
                <w:noProof/>
                <w:lang w:val="en-SG"/>
              </w:rPr>
              <w:t>Function Electrical Conductivity (EC)</w:t>
            </w:r>
            <w:r w:rsidR="00BB7032">
              <w:rPr>
                <w:noProof/>
                <w:webHidden/>
              </w:rPr>
              <w:tab/>
            </w:r>
            <w:r w:rsidR="00BB7032">
              <w:rPr>
                <w:noProof/>
                <w:webHidden/>
              </w:rPr>
              <w:fldChar w:fldCharType="begin"/>
            </w:r>
            <w:r w:rsidR="00BB7032">
              <w:rPr>
                <w:noProof/>
                <w:webHidden/>
              </w:rPr>
              <w:instrText xml:space="preserve"> PAGEREF _Toc170140428 \h </w:instrText>
            </w:r>
            <w:r w:rsidR="00BB7032">
              <w:rPr>
                <w:noProof/>
                <w:webHidden/>
              </w:rPr>
            </w:r>
            <w:r w:rsidR="00BB7032">
              <w:rPr>
                <w:noProof/>
                <w:webHidden/>
              </w:rPr>
              <w:fldChar w:fldCharType="separate"/>
            </w:r>
            <w:r w:rsidR="00BB7032">
              <w:rPr>
                <w:noProof/>
                <w:webHidden/>
              </w:rPr>
              <w:t>10</w:t>
            </w:r>
            <w:r w:rsidR="00BB7032">
              <w:rPr>
                <w:noProof/>
                <w:webHidden/>
              </w:rPr>
              <w:fldChar w:fldCharType="end"/>
            </w:r>
          </w:hyperlink>
        </w:p>
        <w:p w14:paraId="7AA2CD3D" w14:textId="10292581"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29" w:history="1">
            <w:r w:rsidR="00BB7032" w:rsidRPr="00596D0B">
              <w:rPr>
                <w:rStyle w:val="Hyperlink"/>
                <w:noProof/>
                <w:lang w:val="en-SG"/>
              </w:rPr>
              <w:t>2.4.</w:t>
            </w:r>
            <w:r w:rsidR="00BB7032">
              <w:rPr>
                <w:rFonts w:eastAsiaTheme="minorEastAsia"/>
                <w:noProof/>
                <w:kern w:val="2"/>
                <w:sz w:val="24"/>
                <w:szCs w:val="24"/>
                <w:lang w:val="en-US"/>
                <w14:ligatures w14:val="standardContextual"/>
              </w:rPr>
              <w:tab/>
            </w:r>
            <w:r w:rsidR="00BB7032" w:rsidRPr="00596D0B">
              <w:rPr>
                <w:rStyle w:val="Hyperlink"/>
                <w:noProof/>
                <w:lang w:val="en-SG"/>
              </w:rPr>
              <w:t>Non-Functional Requirements</w:t>
            </w:r>
            <w:r w:rsidR="00BB7032">
              <w:rPr>
                <w:noProof/>
                <w:webHidden/>
              </w:rPr>
              <w:tab/>
            </w:r>
            <w:r w:rsidR="00BB7032">
              <w:rPr>
                <w:noProof/>
                <w:webHidden/>
              </w:rPr>
              <w:fldChar w:fldCharType="begin"/>
            </w:r>
            <w:r w:rsidR="00BB7032">
              <w:rPr>
                <w:noProof/>
                <w:webHidden/>
              </w:rPr>
              <w:instrText xml:space="preserve"> PAGEREF _Toc170140429 \h </w:instrText>
            </w:r>
            <w:r w:rsidR="00BB7032">
              <w:rPr>
                <w:noProof/>
                <w:webHidden/>
              </w:rPr>
            </w:r>
            <w:r w:rsidR="00BB7032">
              <w:rPr>
                <w:noProof/>
                <w:webHidden/>
              </w:rPr>
              <w:fldChar w:fldCharType="separate"/>
            </w:r>
            <w:r w:rsidR="00BB7032">
              <w:rPr>
                <w:noProof/>
                <w:webHidden/>
              </w:rPr>
              <w:t>11</w:t>
            </w:r>
            <w:r w:rsidR="00BB7032">
              <w:rPr>
                <w:noProof/>
                <w:webHidden/>
              </w:rPr>
              <w:fldChar w:fldCharType="end"/>
            </w:r>
          </w:hyperlink>
        </w:p>
        <w:p w14:paraId="52A88A08" w14:textId="577F74AD" w:rsidR="00BB7032" w:rsidRDefault="00000000">
          <w:pPr>
            <w:pStyle w:val="TOC3"/>
            <w:tabs>
              <w:tab w:val="left" w:pos="1440"/>
              <w:tab w:val="right" w:leader="dot" w:pos="9016"/>
            </w:tabs>
            <w:rPr>
              <w:rFonts w:eastAsiaTheme="minorEastAsia"/>
              <w:noProof/>
              <w:kern w:val="2"/>
              <w:sz w:val="24"/>
              <w:szCs w:val="24"/>
              <w:lang w:val="en-US"/>
              <w14:ligatures w14:val="standardContextual"/>
            </w:rPr>
          </w:pPr>
          <w:hyperlink w:anchor="_Toc170140430" w:history="1">
            <w:r w:rsidR="00BB7032" w:rsidRPr="00596D0B">
              <w:rPr>
                <w:rStyle w:val="Hyperlink"/>
                <w:noProof/>
                <w:lang w:val="en-SG"/>
              </w:rPr>
              <w:t>2.4.1.</w:t>
            </w:r>
            <w:r w:rsidR="00BB7032">
              <w:rPr>
                <w:rFonts w:eastAsiaTheme="minorEastAsia"/>
                <w:noProof/>
                <w:kern w:val="2"/>
                <w:sz w:val="24"/>
                <w:szCs w:val="24"/>
                <w:lang w:val="en-US"/>
                <w14:ligatures w14:val="standardContextual"/>
              </w:rPr>
              <w:tab/>
            </w:r>
            <w:r w:rsidR="00BB7032" w:rsidRPr="00596D0B">
              <w:rPr>
                <w:rStyle w:val="Hyperlink"/>
                <w:noProof/>
                <w:lang w:val="en-SG"/>
              </w:rPr>
              <w:t>Non-Functional Requirement</w:t>
            </w:r>
            <w:r w:rsidR="00BB7032">
              <w:rPr>
                <w:noProof/>
                <w:webHidden/>
              </w:rPr>
              <w:tab/>
            </w:r>
            <w:r w:rsidR="00BB7032">
              <w:rPr>
                <w:noProof/>
                <w:webHidden/>
              </w:rPr>
              <w:fldChar w:fldCharType="begin"/>
            </w:r>
            <w:r w:rsidR="00BB7032">
              <w:rPr>
                <w:noProof/>
                <w:webHidden/>
              </w:rPr>
              <w:instrText xml:space="preserve"> PAGEREF _Toc170140430 \h </w:instrText>
            </w:r>
            <w:r w:rsidR="00BB7032">
              <w:rPr>
                <w:noProof/>
                <w:webHidden/>
              </w:rPr>
            </w:r>
            <w:r w:rsidR="00BB7032">
              <w:rPr>
                <w:noProof/>
                <w:webHidden/>
              </w:rPr>
              <w:fldChar w:fldCharType="separate"/>
            </w:r>
            <w:r w:rsidR="00BB7032">
              <w:rPr>
                <w:noProof/>
                <w:webHidden/>
              </w:rPr>
              <w:t>11</w:t>
            </w:r>
            <w:r w:rsidR="00BB7032">
              <w:rPr>
                <w:noProof/>
                <w:webHidden/>
              </w:rPr>
              <w:fldChar w:fldCharType="end"/>
            </w:r>
          </w:hyperlink>
        </w:p>
        <w:p w14:paraId="26C42BE6" w14:textId="64CD1971" w:rsidR="00BB7032" w:rsidRDefault="00000000">
          <w:pPr>
            <w:pStyle w:val="TOC1"/>
            <w:tabs>
              <w:tab w:val="left" w:pos="440"/>
            </w:tabs>
            <w:rPr>
              <w:rFonts w:eastAsiaTheme="minorEastAsia"/>
              <w:noProof/>
              <w:kern w:val="2"/>
              <w:sz w:val="24"/>
              <w:szCs w:val="24"/>
              <w:lang w:val="en-US"/>
              <w14:ligatures w14:val="standardContextual"/>
            </w:rPr>
          </w:pPr>
          <w:hyperlink w:anchor="_Toc170140431" w:history="1">
            <w:r w:rsidR="00BB7032" w:rsidRPr="00596D0B">
              <w:rPr>
                <w:rStyle w:val="Hyperlink"/>
                <w:noProof/>
                <w:lang w:val="en-SG"/>
              </w:rPr>
              <w:t>3.</w:t>
            </w:r>
            <w:r w:rsidR="00BB7032">
              <w:rPr>
                <w:rFonts w:eastAsiaTheme="minorEastAsia"/>
                <w:noProof/>
                <w:kern w:val="2"/>
                <w:sz w:val="24"/>
                <w:szCs w:val="24"/>
                <w:lang w:val="en-US"/>
                <w14:ligatures w14:val="standardContextual"/>
              </w:rPr>
              <w:tab/>
            </w:r>
            <w:r w:rsidR="00BB7032" w:rsidRPr="00596D0B">
              <w:rPr>
                <w:rStyle w:val="Hyperlink"/>
                <w:noProof/>
                <w:lang w:val="en-SG"/>
              </w:rPr>
              <w:t>Software Architecture</w:t>
            </w:r>
            <w:r w:rsidR="00BB7032">
              <w:rPr>
                <w:noProof/>
                <w:webHidden/>
              </w:rPr>
              <w:tab/>
            </w:r>
            <w:r w:rsidR="00BB7032">
              <w:rPr>
                <w:noProof/>
                <w:webHidden/>
              </w:rPr>
              <w:fldChar w:fldCharType="begin"/>
            </w:r>
            <w:r w:rsidR="00BB7032">
              <w:rPr>
                <w:noProof/>
                <w:webHidden/>
              </w:rPr>
              <w:instrText xml:space="preserve"> PAGEREF _Toc170140431 \h </w:instrText>
            </w:r>
            <w:r w:rsidR="00BB7032">
              <w:rPr>
                <w:noProof/>
                <w:webHidden/>
              </w:rPr>
            </w:r>
            <w:r w:rsidR="00BB7032">
              <w:rPr>
                <w:noProof/>
                <w:webHidden/>
              </w:rPr>
              <w:fldChar w:fldCharType="separate"/>
            </w:r>
            <w:r w:rsidR="00BB7032">
              <w:rPr>
                <w:noProof/>
                <w:webHidden/>
              </w:rPr>
              <w:t>12</w:t>
            </w:r>
            <w:r w:rsidR="00BB7032">
              <w:rPr>
                <w:noProof/>
                <w:webHidden/>
              </w:rPr>
              <w:fldChar w:fldCharType="end"/>
            </w:r>
          </w:hyperlink>
        </w:p>
        <w:p w14:paraId="4ED4EBF9" w14:textId="29C5EDBC" w:rsidR="00BB7032" w:rsidRDefault="00000000">
          <w:pPr>
            <w:pStyle w:val="TOC2"/>
            <w:tabs>
              <w:tab w:val="left" w:pos="960"/>
              <w:tab w:val="right" w:leader="dot" w:pos="9016"/>
            </w:tabs>
            <w:rPr>
              <w:rFonts w:eastAsiaTheme="minorEastAsia"/>
              <w:noProof/>
              <w:kern w:val="2"/>
              <w:sz w:val="24"/>
              <w:szCs w:val="24"/>
              <w:lang w:val="en-US"/>
              <w14:ligatures w14:val="standardContextual"/>
            </w:rPr>
          </w:pPr>
          <w:hyperlink w:anchor="_Toc170140432" w:history="1">
            <w:r w:rsidR="00BB7032" w:rsidRPr="00596D0B">
              <w:rPr>
                <w:rStyle w:val="Hyperlink"/>
                <w:noProof/>
                <w:lang w:val="en-SG"/>
              </w:rPr>
              <w:t>3.1.</w:t>
            </w:r>
            <w:r w:rsidR="00BB7032">
              <w:rPr>
                <w:rFonts w:eastAsiaTheme="minorEastAsia"/>
                <w:noProof/>
                <w:kern w:val="2"/>
                <w:sz w:val="24"/>
                <w:szCs w:val="24"/>
                <w:lang w:val="en-US"/>
                <w14:ligatures w14:val="standardContextual"/>
              </w:rPr>
              <w:tab/>
            </w:r>
            <w:r w:rsidR="00BB7032" w:rsidRPr="00596D0B">
              <w:rPr>
                <w:rStyle w:val="Hyperlink"/>
                <w:noProof/>
                <w:lang w:val="en-SG"/>
              </w:rPr>
              <w:t>Static Software Architecture</w:t>
            </w:r>
            <w:r w:rsidR="00BB7032">
              <w:rPr>
                <w:noProof/>
                <w:webHidden/>
              </w:rPr>
              <w:tab/>
            </w:r>
            <w:r w:rsidR="00BB7032">
              <w:rPr>
                <w:noProof/>
                <w:webHidden/>
              </w:rPr>
              <w:fldChar w:fldCharType="begin"/>
            </w:r>
            <w:r w:rsidR="00BB7032">
              <w:rPr>
                <w:noProof/>
                <w:webHidden/>
              </w:rPr>
              <w:instrText xml:space="preserve"> PAGEREF _Toc170140432 \h </w:instrText>
            </w:r>
            <w:r w:rsidR="00BB7032">
              <w:rPr>
                <w:noProof/>
                <w:webHidden/>
              </w:rPr>
            </w:r>
            <w:r w:rsidR="00BB7032">
              <w:rPr>
                <w:noProof/>
                <w:webHidden/>
              </w:rPr>
              <w:fldChar w:fldCharType="separate"/>
            </w:r>
            <w:r w:rsidR="00BB7032">
              <w:rPr>
                <w:noProof/>
                <w:webHidden/>
              </w:rPr>
              <w:t>12</w:t>
            </w:r>
            <w:r w:rsidR="00BB7032">
              <w:rPr>
                <w:noProof/>
                <w:webHidden/>
              </w:rPr>
              <w:fldChar w:fldCharType="end"/>
            </w:r>
          </w:hyperlink>
        </w:p>
        <w:p w14:paraId="6B35977B" w14:textId="596D8BFE"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61DCE6BE" w14:textId="5DDF08CC" w:rsidR="0037016F" w:rsidRDefault="0037016F">
      <w:pPr>
        <w:rPr>
          <w:lang w:val="en-SG"/>
        </w:rPr>
      </w:pPr>
    </w:p>
    <w:p w14:paraId="763C6566" w14:textId="77777777" w:rsidR="00BB7032" w:rsidRDefault="00BB7032">
      <w:pPr>
        <w:rPr>
          <w:lang w:val="en-SG"/>
        </w:rPr>
      </w:pPr>
    </w:p>
    <w:p w14:paraId="44F172BC" w14:textId="400CE8C0" w:rsidR="0037016F" w:rsidRDefault="0037016F" w:rsidP="0037016F">
      <w:pPr>
        <w:pStyle w:val="Heading1"/>
        <w:rPr>
          <w:lang w:val="en-SG"/>
        </w:rPr>
      </w:pPr>
      <w:bookmarkStart w:id="0" w:name="_Toc170140413"/>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140414"/>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140415"/>
      <w:r>
        <w:rPr>
          <w:lang w:val="en-SG"/>
        </w:rPr>
        <w:t>Intended Audience</w:t>
      </w:r>
      <w:bookmarkEnd w:id="2"/>
    </w:p>
    <w:p w14:paraId="26A80B9E" w14:textId="275602CF" w:rsidR="00316084" w:rsidRPr="00CB1F4F" w:rsidRDefault="00316084" w:rsidP="00316084">
      <w:pPr>
        <w:ind w:left="360"/>
        <w:rPr>
          <w:rFonts w:cstheme="minorHAnsi"/>
          <w:lang w:val="en-SG"/>
        </w:rPr>
      </w:pPr>
      <w:r w:rsidRPr="00CB1F4F">
        <w:rPr>
          <w:rFonts w:cstheme="minorHAnsi"/>
          <w:lang w:val="en-SG"/>
        </w:rPr>
        <w:t xml:space="preserve">This SRS document describes the System Requirements and Software Design for an </w:t>
      </w:r>
      <w:r w:rsidR="00BE3710" w:rsidRPr="00CB1F4F">
        <w:rPr>
          <w:rFonts w:cstheme="minorHAnsi"/>
          <w:lang w:val="en-SG"/>
        </w:rPr>
        <w:t>Automated Gardening system,</w:t>
      </w:r>
      <w:r w:rsidR="008D1375" w:rsidRPr="00CB1F4F">
        <w:rPr>
          <w:rFonts w:cstheme="minorHAnsi"/>
          <w:lang w:val="en-SG"/>
        </w:rPr>
        <w:t xml:space="preserve"> and the target audience </w:t>
      </w:r>
      <w:r w:rsidR="007522D9">
        <w:rPr>
          <w:rFonts w:cstheme="minorHAnsi"/>
          <w:lang w:val="en-SG"/>
        </w:rPr>
        <w:t>is</w:t>
      </w:r>
      <w:r w:rsidRPr="00CB1F4F">
        <w:rPr>
          <w:rFonts w:cstheme="minorHAnsi"/>
          <w:lang w:val="en-SG"/>
        </w:rPr>
        <w:t xml:space="preserve"> </w:t>
      </w:r>
      <w:r w:rsidR="00C5225F" w:rsidRPr="00CB1F4F">
        <w:rPr>
          <w:rFonts w:cstheme="minorHAnsi"/>
          <w:lang w:val="en-SG"/>
        </w:rPr>
        <w:t>Government Offic</w:t>
      </w:r>
      <w:r w:rsidR="00BB2978" w:rsidRPr="00CB1F4F">
        <w:rPr>
          <w:rFonts w:cstheme="minorHAnsi"/>
          <w:lang w:val="en-SG"/>
        </w:rPr>
        <w:t xml:space="preserve">ials </w:t>
      </w:r>
      <w:r w:rsidR="00CB1F4F" w:rsidRPr="00CB1F4F">
        <w:rPr>
          <w:rFonts w:cstheme="minorHAnsi"/>
          <w:shd w:val="clear" w:color="auto" w:fill="FFFFFF"/>
        </w:rPr>
        <w:t>In line with</w:t>
      </w:r>
      <w:r w:rsidR="008D1375" w:rsidRPr="00CB1F4F">
        <w:rPr>
          <w:rFonts w:cstheme="minorHAnsi"/>
          <w:shd w:val="clear" w:color="auto" w:fill="FFFFFF"/>
        </w:rPr>
        <w:t xml:space="preserve"> the </w:t>
      </w:r>
      <w:r w:rsidR="00CB1F4F" w:rsidRPr="00CB1F4F">
        <w:rPr>
          <w:rFonts w:cstheme="minorHAnsi"/>
          <w:shd w:val="clear" w:color="auto" w:fill="FFFFFF"/>
        </w:rPr>
        <w:t>Singapore government’s “30 by 30” goal to produce 30%</w:t>
      </w:r>
      <w:r w:rsidR="008D1375" w:rsidRPr="00CB1F4F">
        <w:rPr>
          <w:rFonts w:cstheme="minorHAnsi"/>
          <w:shd w:val="clear" w:color="auto" w:fill="FFFFFF"/>
        </w:rPr>
        <w:t xml:space="preserve"> of </w:t>
      </w:r>
      <w:r w:rsidR="00CB1F4F" w:rsidRPr="00CB1F4F">
        <w:rPr>
          <w:rFonts w:cstheme="minorHAnsi"/>
          <w:shd w:val="clear" w:color="auto" w:fill="FFFFFF"/>
        </w:rPr>
        <w:t>food locally in</w:t>
      </w:r>
      <w:r w:rsidR="00CB1F4F" w:rsidRPr="00CB1F4F">
        <w:rPr>
          <w:rFonts w:cstheme="minorHAnsi"/>
        </w:rPr>
        <w:t xml:space="preserve"> </w:t>
      </w:r>
      <w:r w:rsidR="00CB1F4F" w:rsidRPr="00CB1F4F">
        <w:rPr>
          <w:rFonts w:cstheme="minorHAnsi"/>
          <w:shd w:val="clear" w:color="auto" w:fill="FFFFFF"/>
        </w:rPr>
        <w:t>Singapore by 2030</w:t>
      </w:r>
    </w:p>
    <w:p w14:paraId="17D282DE" w14:textId="77777777" w:rsidR="00D950C8" w:rsidRDefault="00D950C8" w:rsidP="00B64709">
      <w:pPr>
        <w:pStyle w:val="Heading2"/>
        <w:numPr>
          <w:ilvl w:val="1"/>
          <w:numId w:val="2"/>
        </w:numPr>
        <w:rPr>
          <w:lang w:val="en-SG"/>
        </w:rPr>
      </w:pPr>
      <w:bookmarkStart w:id="3" w:name="_Toc170140416"/>
      <w:r>
        <w:rPr>
          <w:lang w:val="en-SG"/>
        </w:rPr>
        <w:t>Intended Use</w:t>
      </w:r>
      <w:bookmarkEnd w:id="3"/>
    </w:p>
    <w:p w14:paraId="01F349A8" w14:textId="73428DB1"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140417"/>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70140418"/>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3FC75ED6" w:rsidR="00B42DFC" w:rsidRDefault="00A459AF" w:rsidP="007435C5">
            <w:pPr>
              <w:rPr>
                <w:lang w:val="en-SG"/>
              </w:rPr>
            </w:pPr>
            <w:r>
              <w:rPr>
                <w:lang w:val="en-SG"/>
              </w:rPr>
              <w:t>Infra</w:t>
            </w:r>
            <w:r w:rsidR="0011776C">
              <w:rPr>
                <w:lang w:val="en-SG"/>
              </w:rPr>
              <w:t>-</w:t>
            </w:r>
            <w:r>
              <w:rPr>
                <w:lang w:val="en-SG"/>
              </w:rPr>
              <w:t>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3CAC29ED" w:rsidR="00D950C8" w:rsidRDefault="00D950C8" w:rsidP="007435C5">
      <w:pPr>
        <w:pStyle w:val="Heading1"/>
        <w:numPr>
          <w:ilvl w:val="0"/>
          <w:numId w:val="2"/>
        </w:numPr>
        <w:rPr>
          <w:lang w:val="en-SG"/>
        </w:rPr>
      </w:pPr>
      <w:bookmarkStart w:id="6" w:name="_Toc170140419"/>
      <w:r>
        <w:rPr>
          <w:lang w:val="en-SG"/>
        </w:rPr>
        <w:lastRenderedPageBreak/>
        <w:t>Overall System Description</w:t>
      </w:r>
      <w:bookmarkEnd w:id="6"/>
      <w:r>
        <w:rPr>
          <w:lang w:val="en-SG"/>
        </w:rPr>
        <w:t xml:space="preserve"> </w:t>
      </w:r>
    </w:p>
    <w:p w14:paraId="01D2A284" w14:textId="6DB2AA83" w:rsidR="00D950C8" w:rsidRDefault="00D950C8" w:rsidP="007435C5">
      <w:pPr>
        <w:pStyle w:val="Heading2"/>
        <w:numPr>
          <w:ilvl w:val="1"/>
          <w:numId w:val="2"/>
        </w:numPr>
        <w:rPr>
          <w:lang w:val="en-SG"/>
        </w:rPr>
      </w:pPr>
      <w:bookmarkStart w:id="7" w:name="_Toc170140420"/>
      <w:r>
        <w:rPr>
          <w:lang w:val="en-SG"/>
        </w:rPr>
        <w:t>Use Case Diagrams</w:t>
      </w:r>
      <w:bookmarkEnd w:id="7"/>
    </w:p>
    <w:p w14:paraId="08B158A8" w14:textId="7C4363A6" w:rsidR="00D950C8" w:rsidRDefault="00D950C8">
      <w:pPr>
        <w:rPr>
          <w:lang w:val="en-SG"/>
        </w:rPr>
      </w:pPr>
    </w:p>
    <w:p w14:paraId="7E08B688" w14:textId="7B6E48C3" w:rsidR="006072C8" w:rsidRDefault="004375A1">
      <w:pPr>
        <w:rPr>
          <w:lang w:val="en-SG"/>
        </w:rPr>
      </w:pPr>
      <w:r>
        <w:rPr>
          <w:noProof/>
          <w:lang w:val="en-SG"/>
        </w:rPr>
        <mc:AlternateContent>
          <mc:Choice Requires="wps">
            <w:drawing>
              <wp:anchor distT="0" distB="0" distL="114300" distR="114300" simplePos="0" relativeHeight="251658245" behindDoc="0" locked="0" layoutInCell="1" allowOverlap="1" wp14:anchorId="1C7FED63" wp14:editId="0DE08EF7">
                <wp:simplePos x="0" y="0"/>
                <wp:positionH relativeFrom="margin">
                  <wp:posOffset>1665514</wp:posOffset>
                </wp:positionH>
                <wp:positionV relativeFrom="paragraph">
                  <wp:posOffset>221524</wp:posOffset>
                </wp:positionV>
                <wp:extent cx="2388870" cy="5817961"/>
                <wp:effectExtent l="0" t="0" r="11430" b="11430"/>
                <wp:wrapNone/>
                <wp:docPr id="816082480" name="Rectangle: Rounded Corners 1"/>
                <wp:cNvGraphicFramePr/>
                <a:graphic xmlns:a="http://schemas.openxmlformats.org/drawingml/2006/main">
                  <a:graphicData uri="http://schemas.microsoft.com/office/word/2010/wordprocessingShape">
                    <wps:wsp>
                      <wps:cNvSpPr/>
                      <wps:spPr>
                        <a:xfrm>
                          <a:off x="0" y="0"/>
                          <a:ext cx="2388870" cy="581796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63D4836B" id="Rectangle: Rounded Corners 1" o:spid="_x0000_s1026" style="position:absolute;margin-left:131.15pt;margin-top:17.45pt;width:188.1pt;height:458.1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" filled="f" strokecolor="#091723 [484]" strokeweight="1pt">
                <v:stroke joinstyle="miter"/>
                <w10:wrap anchorx="margin"/>
              </v:roundrect>
            </w:pict>
          </mc:Fallback>
        </mc:AlternateContent>
      </w:r>
    </w:p>
    <w:p w14:paraId="2F4F6BCB" w14:textId="57DF22B7" w:rsidR="006072C8" w:rsidRDefault="004375A1">
      <w:pPr>
        <w:rPr>
          <w:lang w:val="en-SG"/>
        </w:rPr>
      </w:pPr>
      <w:r>
        <w:rPr>
          <w:noProof/>
          <w:lang w:val="en-SG"/>
        </w:rPr>
        <mc:AlternateContent>
          <mc:Choice Requires="wps">
            <w:drawing>
              <wp:anchor distT="0" distB="0" distL="114300" distR="114300" simplePos="0" relativeHeight="251658244" behindDoc="0" locked="0" layoutInCell="1" allowOverlap="1" wp14:anchorId="234932FE" wp14:editId="0323EFF6">
                <wp:simplePos x="0" y="0"/>
                <wp:positionH relativeFrom="margin">
                  <wp:align>center</wp:align>
                </wp:positionH>
                <wp:positionV relativeFrom="paragraph">
                  <wp:posOffset>99060</wp:posOffset>
                </wp:positionV>
                <wp:extent cx="2035629" cy="5421086"/>
                <wp:effectExtent l="0" t="0" r="22225" b="27305"/>
                <wp:wrapNone/>
                <wp:docPr id="150331279" name="Rectangle 1"/>
                <wp:cNvGraphicFramePr/>
                <a:graphic xmlns:a="http://schemas.openxmlformats.org/drawingml/2006/main">
                  <a:graphicData uri="http://schemas.microsoft.com/office/word/2010/wordprocessingShape">
                    <wps:wsp>
                      <wps:cNvSpPr/>
                      <wps:spPr>
                        <a:xfrm>
                          <a:off x="0" y="0"/>
                          <a:ext cx="2035629" cy="5421086"/>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038A525F" w14:textId="6C86C0F4" w:rsidR="00522464" w:rsidRDefault="00522464" w:rsidP="00735C16">
                            <w:pPr>
                              <w:jc w:val="center"/>
                              <w:rPr>
                                <w:rStyle w:val="markedcontent"/>
                                <w:rFonts w:ascii="Arial" w:hAnsi="Arial" w:cs="Arial"/>
                                <w:sz w:val="28"/>
                                <w:szCs w:val="28"/>
                                <w:shd w:val="clear" w:color="auto" w:fill="FFFFFF"/>
                              </w:rPr>
                            </w:pPr>
                          </w:p>
                          <w:p w14:paraId="6E7F2A67" w14:textId="77777777" w:rsidR="00522464" w:rsidRDefault="00522464" w:rsidP="00735C16">
                            <w:pPr>
                              <w:jc w:val="center"/>
                              <w:rPr>
                                <w:rStyle w:val="markedcontent"/>
                                <w:rFonts w:ascii="Arial" w:hAnsi="Arial" w:cs="Arial"/>
                                <w:sz w:val="28"/>
                                <w:szCs w:val="28"/>
                                <w:shd w:val="clear" w:color="auto" w:fill="FFFFFF"/>
                              </w:rPr>
                            </w:pPr>
                          </w:p>
                          <w:p w14:paraId="67F45815" w14:textId="43E000C5" w:rsidR="00522464" w:rsidRDefault="00522464"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 xml:space="preserve">Monitoring Services </w:t>
                            </w:r>
                            <w:r>
                              <w:rPr>
                                <w:rStyle w:val="markedcontent"/>
                                <w:rFonts w:ascii="Arial" w:hAnsi="Arial" w:cs="Arial"/>
                                <w:sz w:val="28"/>
                                <w:szCs w:val="28"/>
                                <w:shd w:val="clear" w:color="auto" w:fill="FFFFFF"/>
                              </w:rPr>
                              <w:br/>
                            </w:r>
                          </w:p>
                          <w:p w14:paraId="07DCC02D" w14:textId="77777777" w:rsidR="00522464" w:rsidRDefault="00522464" w:rsidP="00735C16">
                            <w:pPr>
                              <w:jc w:val="center"/>
                              <w:rPr>
                                <w:rStyle w:val="markedcontent"/>
                                <w:rFonts w:ascii="Arial" w:hAnsi="Arial" w:cs="Arial"/>
                                <w:sz w:val="28"/>
                                <w:szCs w:val="28"/>
                                <w:shd w:val="clear" w:color="auto" w:fill="FFFFFF"/>
                              </w:rPr>
                            </w:pPr>
                          </w:p>
                          <w:p w14:paraId="0ABC5410" w14:textId="77777777" w:rsidR="00F83DF7" w:rsidRDefault="00F83DF7" w:rsidP="00F83DF7">
                            <w:pPr>
                              <w:jc w:val="center"/>
                              <w:rPr>
                                <w:rStyle w:val="markedcontent"/>
                                <w:rFonts w:ascii="Arial" w:hAnsi="Arial" w:cs="Arial"/>
                                <w:sz w:val="28"/>
                                <w:szCs w:val="28"/>
                                <w:shd w:val="clear" w:color="auto" w:fill="FFFFFF"/>
                              </w:rPr>
                            </w:pPr>
                          </w:p>
                          <w:p w14:paraId="3BDAE848" w14:textId="276FEABC" w:rsidR="00522464" w:rsidRDefault="00A36E31" w:rsidP="00F83DF7">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Counter measure services</w:t>
                            </w:r>
                          </w:p>
                          <w:p w14:paraId="25B0EF03" w14:textId="77777777" w:rsidR="00522464" w:rsidRDefault="00522464" w:rsidP="00522464">
                            <w:pPr>
                              <w:rPr>
                                <w:rStyle w:val="markedcontent"/>
                                <w:rFonts w:ascii="Arial" w:hAnsi="Arial" w:cs="Arial"/>
                                <w:sz w:val="28"/>
                                <w:szCs w:val="28"/>
                                <w:shd w:val="clear" w:color="auto" w:fill="FFFFFF"/>
                              </w:rPr>
                            </w:pPr>
                          </w:p>
                          <w:p w14:paraId="319BDB15" w14:textId="77777777" w:rsidR="00522464" w:rsidRDefault="00522464" w:rsidP="00F83DF7">
                            <w:pPr>
                              <w:rPr>
                                <w:rStyle w:val="markedcontent"/>
                                <w:rFonts w:ascii="Arial" w:hAnsi="Arial" w:cs="Arial"/>
                                <w:sz w:val="28"/>
                                <w:szCs w:val="28"/>
                                <w:shd w:val="clear" w:color="auto" w:fill="FFFFFF"/>
                              </w:rPr>
                            </w:pPr>
                          </w:p>
                          <w:p w14:paraId="5E48A6D1" w14:textId="4330839A" w:rsidR="00735C16" w:rsidRDefault="00735C16"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br/>
                              <w:t>Dashboard</w:t>
                            </w:r>
                          </w:p>
                          <w:p w14:paraId="014307CA" w14:textId="14DC387D" w:rsidR="00735C16" w:rsidRDefault="00735C16" w:rsidP="00735C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932FE" id="Rectangle 1" o:spid="_x0000_s1026" style="position:absolute;margin-left:0;margin-top:7.8pt;width:160.3pt;height:426.85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" filled="f" strokecolor="#70ad47 [3209]" strokeweight="1pt">
                <v:textbox>
                  <w:txbxContent>
                    <w:p w14:paraId="038A525F" w14:textId="6C86C0F4" w:rsidR="00522464" w:rsidRDefault="00522464" w:rsidP="00735C16">
                      <w:pPr>
                        <w:jc w:val="center"/>
                        <w:rPr>
                          <w:rStyle w:val="markedcontent"/>
                          <w:rFonts w:ascii="Arial" w:hAnsi="Arial" w:cs="Arial"/>
                          <w:sz w:val="28"/>
                          <w:szCs w:val="28"/>
                          <w:shd w:val="clear" w:color="auto" w:fill="FFFFFF"/>
                        </w:rPr>
                      </w:pPr>
                    </w:p>
                    <w:p w14:paraId="6E7F2A67" w14:textId="77777777" w:rsidR="00522464" w:rsidRDefault="00522464" w:rsidP="00735C16">
                      <w:pPr>
                        <w:jc w:val="center"/>
                        <w:rPr>
                          <w:rStyle w:val="markedcontent"/>
                          <w:rFonts w:ascii="Arial" w:hAnsi="Arial" w:cs="Arial"/>
                          <w:sz w:val="28"/>
                          <w:szCs w:val="28"/>
                          <w:shd w:val="clear" w:color="auto" w:fill="FFFFFF"/>
                        </w:rPr>
                      </w:pPr>
                    </w:p>
                    <w:p w14:paraId="67F45815" w14:textId="43E000C5" w:rsidR="00522464" w:rsidRDefault="00522464"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 xml:space="preserve">Monitoring Services </w:t>
                      </w:r>
                      <w:r>
                        <w:rPr>
                          <w:rStyle w:val="markedcontent"/>
                          <w:rFonts w:ascii="Arial" w:hAnsi="Arial" w:cs="Arial"/>
                          <w:sz w:val="28"/>
                          <w:szCs w:val="28"/>
                          <w:shd w:val="clear" w:color="auto" w:fill="FFFFFF"/>
                        </w:rPr>
                        <w:br/>
                      </w:r>
                    </w:p>
                    <w:p w14:paraId="07DCC02D" w14:textId="77777777" w:rsidR="00522464" w:rsidRDefault="00522464" w:rsidP="00735C16">
                      <w:pPr>
                        <w:jc w:val="center"/>
                        <w:rPr>
                          <w:rStyle w:val="markedcontent"/>
                          <w:rFonts w:ascii="Arial" w:hAnsi="Arial" w:cs="Arial"/>
                          <w:sz w:val="28"/>
                          <w:szCs w:val="28"/>
                          <w:shd w:val="clear" w:color="auto" w:fill="FFFFFF"/>
                        </w:rPr>
                      </w:pPr>
                    </w:p>
                    <w:p w14:paraId="0ABC5410" w14:textId="77777777" w:rsidR="00F83DF7" w:rsidRDefault="00F83DF7" w:rsidP="00F83DF7">
                      <w:pPr>
                        <w:jc w:val="center"/>
                        <w:rPr>
                          <w:rStyle w:val="markedcontent"/>
                          <w:rFonts w:ascii="Arial" w:hAnsi="Arial" w:cs="Arial"/>
                          <w:sz w:val="28"/>
                          <w:szCs w:val="28"/>
                          <w:shd w:val="clear" w:color="auto" w:fill="FFFFFF"/>
                        </w:rPr>
                      </w:pPr>
                    </w:p>
                    <w:p w14:paraId="3BDAE848" w14:textId="276FEABC" w:rsidR="00522464" w:rsidRDefault="00A36E31" w:rsidP="00F83DF7">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Counter measure services</w:t>
                      </w:r>
                    </w:p>
                    <w:p w14:paraId="25B0EF03" w14:textId="77777777" w:rsidR="00522464" w:rsidRDefault="00522464" w:rsidP="00522464">
                      <w:pPr>
                        <w:rPr>
                          <w:rStyle w:val="markedcontent"/>
                          <w:rFonts w:ascii="Arial" w:hAnsi="Arial" w:cs="Arial"/>
                          <w:sz w:val="28"/>
                          <w:szCs w:val="28"/>
                          <w:shd w:val="clear" w:color="auto" w:fill="FFFFFF"/>
                        </w:rPr>
                      </w:pPr>
                    </w:p>
                    <w:p w14:paraId="319BDB15" w14:textId="77777777" w:rsidR="00522464" w:rsidRDefault="00522464" w:rsidP="00F83DF7">
                      <w:pPr>
                        <w:rPr>
                          <w:rStyle w:val="markedcontent"/>
                          <w:rFonts w:ascii="Arial" w:hAnsi="Arial" w:cs="Arial"/>
                          <w:sz w:val="28"/>
                          <w:szCs w:val="28"/>
                          <w:shd w:val="clear" w:color="auto" w:fill="FFFFFF"/>
                        </w:rPr>
                      </w:pPr>
                    </w:p>
                    <w:p w14:paraId="5E48A6D1" w14:textId="4330839A" w:rsidR="00735C16" w:rsidRDefault="00735C16"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br/>
                        <w:t>Dashboard</w:t>
                      </w:r>
                    </w:p>
                    <w:p w14:paraId="014307CA" w14:textId="14DC387D" w:rsidR="00735C16" w:rsidRDefault="00735C16" w:rsidP="00735C16">
                      <w:pPr>
                        <w:jc w:val="center"/>
                      </w:pPr>
                    </w:p>
                  </w:txbxContent>
                </v:textbox>
                <w10:wrap anchorx="margin"/>
              </v:rect>
            </w:pict>
          </mc:Fallback>
        </mc:AlternateContent>
      </w:r>
      <w:r w:rsidRPr="00A27A11">
        <w:rPr>
          <w:noProof/>
          <w:lang w:val="en-SG"/>
        </w:rPr>
        <mc:AlternateContent>
          <mc:Choice Requires="wps">
            <w:drawing>
              <wp:anchor distT="45720" distB="45720" distL="114300" distR="114300" simplePos="0" relativeHeight="251658246" behindDoc="0" locked="0" layoutInCell="1" allowOverlap="1" wp14:anchorId="1AEF6E74" wp14:editId="659D78DC">
                <wp:simplePos x="0" y="0"/>
                <wp:positionH relativeFrom="margin">
                  <wp:align>center</wp:align>
                </wp:positionH>
                <wp:positionV relativeFrom="paragraph">
                  <wp:posOffset>142240</wp:posOffset>
                </wp:positionV>
                <wp:extent cx="1692275" cy="473075"/>
                <wp:effectExtent l="0" t="0" r="2222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473075"/>
                        </a:xfrm>
                        <a:prstGeom prst="rect">
                          <a:avLst/>
                        </a:prstGeom>
                        <a:noFill/>
                        <a:ln w="9525">
                          <a:solidFill>
                            <a:srgbClr val="000000"/>
                          </a:solidFill>
                          <a:miter lim="800000"/>
                          <a:headEnd/>
                          <a:tailEnd/>
                        </a:ln>
                      </wps:spPr>
                      <wps:txbx>
                        <w:txbxContent>
                          <w:p w14:paraId="48E533F4" w14:textId="68DC8DA5" w:rsidR="00A27A11" w:rsidRPr="00A27A11" w:rsidRDefault="00A27A11" w:rsidP="004375A1">
                            <w:pPr>
                              <w:jc w:val="center"/>
                              <w:rPr>
                                <w:lang w:val="en-SG"/>
                              </w:rPr>
                            </w:pPr>
                            <w:r>
                              <w:rPr>
                                <w:lang w:val="en-SG"/>
                              </w:rPr>
                              <w:t>Automated Gardening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F6E74" id="_x0000_t202" coordsize="21600,21600" o:spt="202" path="m,l,21600r21600,l21600,xe">
                <v:stroke joinstyle="miter"/>
                <v:path gradientshapeok="t" o:connecttype="rect"/>
              </v:shapetype>
              <v:shape id="Text Box 2" o:spid="_x0000_s1027" type="#_x0000_t202" style="position:absolute;margin-left:0;margin-top:11.2pt;width:133.25pt;height:37.25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" filled="f">
                <v:textbox>
                  <w:txbxContent>
                    <w:p w14:paraId="48E533F4" w14:textId="68DC8DA5" w:rsidR="00A27A11" w:rsidRPr="00A27A11" w:rsidRDefault="00A27A11" w:rsidP="004375A1">
                      <w:pPr>
                        <w:jc w:val="center"/>
                        <w:rPr>
                          <w:lang w:val="en-SG"/>
                        </w:rPr>
                      </w:pPr>
                      <w:r>
                        <w:rPr>
                          <w:lang w:val="en-SG"/>
                        </w:rPr>
                        <w:t>Automated Gardening System</w:t>
                      </w:r>
                    </w:p>
                  </w:txbxContent>
                </v:textbox>
                <w10:wrap type="square" anchorx="margin"/>
              </v:shape>
            </w:pict>
          </mc:Fallback>
        </mc:AlternateContent>
      </w:r>
    </w:p>
    <w:p w14:paraId="14E707AA" w14:textId="1949B267" w:rsidR="006072C8" w:rsidRDefault="006072C8">
      <w:pPr>
        <w:rPr>
          <w:lang w:val="en-SG"/>
        </w:rPr>
      </w:pPr>
    </w:p>
    <w:p w14:paraId="7E1DD215" w14:textId="54D4C053" w:rsidR="006072C8" w:rsidRDefault="00E1555E">
      <w:pPr>
        <w:rPr>
          <w:lang w:val="en-SG"/>
        </w:rPr>
      </w:pPr>
      <w:r>
        <w:rPr>
          <w:noProof/>
          <w:lang w:val="en-SG"/>
        </w:rPr>
        <mc:AlternateContent>
          <mc:Choice Requires="wps">
            <w:drawing>
              <wp:anchor distT="0" distB="0" distL="114300" distR="114300" simplePos="0" relativeHeight="251658250" behindDoc="0" locked="0" layoutInCell="1" allowOverlap="1" wp14:anchorId="05A5691C" wp14:editId="7DBDA10F">
                <wp:simplePos x="0" y="0"/>
                <wp:positionH relativeFrom="column">
                  <wp:posOffset>-234043</wp:posOffset>
                </wp:positionH>
                <wp:positionV relativeFrom="paragraph">
                  <wp:posOffset>431709</wp:posOffset>
                </wp:positionV>
                <wp:extent cx="457200" cy="429986"/>
                <wp:effectExtent l="0" t="0" r="19050" b="27305"/>
                <wp:wrapNone/>
                <wp:docPr id="269826211" name="Oval 4"/>
                <wp:cNvGraphicFramePr/>
                <a:graphic xmlns:a="http://schemas.openxmlformats.org/drawingml/2006/main">
                  <a:graphicData uri="http://schemas.microsoft.com/office/word/2010/wordprocessingShape">
                    <wps:wsp>
                      <wps:cNvSpPr/>
                      <wps:spPr>
                        <a:xfrm>
                          <a:off x="0" y="0"/>
                          <a:ext cx="457200" cy="42998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2B5B775" id="Oval 4" o:spid="_x0000_s1026" style="position:absolute;margin-left:-18.45pt;margin-top:34pt;width:36pt;height:33.8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" filled="f" strokecolor="#091723 [484]" strokeweight="1pt">
                <v:stroke joinstyle="miter"/>
              </v:oval>
            </w:pict>
          </mc:Fallback>
        </mc:AlternateContent>
      </w:r>
    </w:p>
    <w:p w14:paraId="59115ADA" w14:textId="1B3481B6" w:rsidR="006072C8" w:rsidRDefault="006072C8">
      <w:pPr>
        <w:rPr>
          <w:lang w:val="en-SG"/>
        </w:rPr>
      </w:pPr>
    </w:p>
    <w:p w14:paraId="09D73457" w14:textId="04E4F6E7" w:rsidR="006072C8" w:rsidRDefault="005270A7">
      <w:pPr>
        <w:rPr>
          <w:lang w:val="en-SG"/>
        </w:rPr>
      </w:pPr>
      <w:r>
        <w:rPr>
          <w:noProof/>
          <w:lang w:val="en-SG"/>
        </w:rPr>
        <mc:AlternateContent>
          <mc:Choice Requires="wps">
            <w:drawing>
              <wp:anchor distT="0" distB="0" distL="114300" distR="114300" simplePos="0" relativeHeight="251658260" behindDoc="0" locked="0" layoutInCell="1" allowOverlap="1" wp14:anchorId="6D8BA2F9" wp14:editId="104A7029">
                <wp:simplePos x="0" y="0"/>
                <wp:positionH relativeFrom="column">
                  <wp:posOffset>5261212</wp:posOffset>
                </wp:positionH>
                <wp:positionV relativeFrom="paragraph">
                  <wp:posOffset>170777</wp:posOffset>
                </wp:positionV>
                <wp:extent cx="395785" cy="368490"/>
                <wp:effectExtent l="0" t="0" r="23495" b="12700"/>
                <wp:wrapNone/>
                <wp:docPr id="100380732" name="Oval 7"/>
                <wp:cNvGraphicFramePr/>
                <a:graphic xmlns:a="http://schemas.openxmlformats.org/drawingml/2006/main">
                  <a:graphicData uri="http://schemas.microsoft.com/office/word/2010/wordprocessingShape">
                    <wps:wsp>
                      <wps:cNvSpPr/>
                      <wps:spPr>
                        <a:xfrm>
                          <a:off x="0" y="0"/>
                          <a:ext cx="395785" cy="3684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1BB79396" id="Oval 7" o:spid="_x0000_s1026" style="position:absolute;margin-left:414.25pt;margin-top:13.45pt;width:31.15pt;height:29pt;z-index:2516582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" filled="f" strokecolor="#091723 [484]" strokeweight="1pt">
                <v:stroke joinstyle="miter"/>
              </v:oval>
            </w:pict>
          </mc:Fallback>
        </mc:AlternateContent>
      </w:r>
      <w:r w:rsidR="00E1555E">
        <w:rPr>
          <w:noProof/>
          <w:lang w:val="en-SG"/>
        </w:rPr>
        <mc:AlternateContent>
          <mc:Choice Requires="wps">
            <w:drawing>
              <wp:anchor distT="0" distB="0" distL="114300" distR="114300" simplePos="0" relativeHeight="251658251" behindDoc="0" locked="0" layoutInCell="1" allowOverlap="1" wp14:anchorId="483DEA75" wp14:editId="1E69C9C4">
                <wp:simplePos x="0" y="0"/>
                <wp:positionH relativeFrom="column">
                  <wp:posOffset>-5443</wp:posOffset>
                </wp:positionH>
                <wp:positionV relativeFrom="paragraph">
                  <wp:posOffset>290104</wp:posOffset>
                </wp:positionV>
                <wp:extent cx="5443" cy="1328148"/>
                <wp:effectExtent l="19050" t="0" r="52070" b="43815"/>
                <wp:wrapNone/>
                <wp:docPr id="80986269" name="Straight Connector 5"/>
                <wp:cNvGraphicFramePr/>
                <a:graphic xmlns:a="http://schemas.openxmlformats.org/drawingml/2006/main">
                  <a:graphicData uri="http://schemas.microsoft.com/office/word/2010/wordprocessingShape">
                    <wps:wsp>
                      <wps:cNvCnPr/>
                      <wps:spPr>
                        <a:xfrm>
                          <a:off x="0" y="0"/>
                          <a:ext cx="5443" cy="1328148"/>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3097D3DD" id="Straight Connector 5"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45pt,22.85pt" to="0,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" strokecolor="black [3213]" strokeweight="4.5pt">
                <v:stroke joinstyle="miter"/>
              </v:line>
            </w:pict>
          </mc:Fallback>
        </mc:AlternateContent>
      </w:r>
      <w:r w:rsidR="00F83DF7">
        <w:rPr>
          <w:noProof/>
          <w:lang w:val="en-SG"/>
        </w:rPr>
        <mc:AlternateContent>
          <mc:Choice Requires="wps">
            <w:drawing>
              <wp:anchor distT="0" distB="0" distL="114300" distR="114300" simplePos="0" relativeHeight="251658248" behindDoc="0" locked="0" layoutInCell="1" allowOverlap="1" wp14:anchorId="1CE99B92" wp14:editId="172B536D">
                <wp:simplePos x="0" y="0"/>
                <wp:positionH relativeFrom="margin">
                  <wp:align>center</wp:align>
                </wp:positionH>
                <wp:positionV relativeFrom="paragraph">
                  <wp:posOffset>3999</wp:posOffset>
                </wp:positionV>
                <wp:extent cx="1850571" cy="1202872"/>
                <wp:effectExtent l="0" t="0" r="16510" b="16510"/>
                <wp:wrapNone/>
                <wp:docPr id="433799534" name="Oval 3"/>
                <wp:cNvGraphicFramePr/>
                <a:graphic xmlns:a="http://schemas.openxmlformats.org/drawingml/2006/main">
                  <a:graphicData uri="http://schemas.microsoft.com/office/word/2010/wordprocessingShape">
                    <wps:wsp>
                      <wps:cNvSpPr/>
                      <wps:spPr>
                        <a:xfrm>
                          <a:off x="0" y="0"/>
                          <a:ext cx="1850571" cy="120287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oval w14:anchorId="30DD647B" id="Oval 3" o:spid="_x0000_s1026" style="position:absolute;margin-left:0;margin-top:.3pt;width:145.7pt;height:94.7pt;z-index:251658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" filled="f" strokecolor="#091723 [484]" strokeweight="1pt">
                <v:stroke joinstyle="miter"/>
                <w10:wrap anchorx="margin"/>
              </v:oval>
            </w:pict>
          </mc:Fallback>
        </mc:AlternateContent>
      </w:r>
    </w:p>
    <w:p w14:paraId="1FFFAA99" w14:textId="480A3CBF" w:rsidR="006072C8" w:rsidRDefault="00C506EF">
      <w:pPr>
        <w:rPr>
          <w:lang w:val="en-SG"/>
        </w:rPr>
      </w:pPr>
      <w:r>
        <w:rPr>
          <w:noProof/>
          <w:lang w:val="en-SG"/>
        </w:rPr>
        <mc:AlternateContent>
          <mc:Choice Requires="wps">
            <w:drawing>
              <wp:anchor distT="0" distB="0" distL="114300" distR="114300" simplePos="0" relativeHeight="251658262" behindDoc="0" locked="0" layoutInCell="1" allowOverlap="1" wp14:anchorId="4A867AA1" wp14:editId="50BD68CE">
                <wp:simplePos x="0" y="0"/>
                <wp:positionH relativeFrom="margin">
                  <wp:posOffset>5459104</wp:posOffset>
                </wp:positionH>
                <wp:positionV relativeFrom="paragraph">
                  <wp:posOffset>252094</wp:posOffset>
                </wp:positionV>
                <wp:extent cx="20197" cy="1154657"/>
                <wp:effectExtent l="19050" t="19050" r="56515" b="26670"/>
                <wp:wrapNone/>
                <wp:docPr id="1647566744" name="Straight Connector 5"/>
                <wp:cNvGraphicFramePr/>
                <a:graphic xmlns:a="http://schemas.openxmlformats.org/drawingml/2006/main">
                  <a:graphicData uri="http://schemas.microsoft.com/office/word/2010/wordprocessingShape">
                    <wps:wsp>
                      <wps:cNvCnPr/>
                      <wps:spPr>
                        <a:xfrm flipV="1">
                          <a:off x="0" y="0"/>
                          <a:ext cx="20197" cy="1154657"/>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303AB71" id="Straight Connector 5"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85pt,19.85pt" to="431.4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" strokecolor="black [3213]" strokeweight="4.5pt">
                <v:stroke joinstyle="miter"/>
                <w10:wrap anchorx="margin"/>
              </v:line>
            </w:pict>
          </mc:Fallback>
        </mc:AlternateContent>
      </w:r>
      <w:r w:rsidR="00195C86">
        <w:rPr>
          <w:noProof/>
          <w:lang w:val="en-SG"/>
        </w:rPr>
        <mc:AlternateContent>
          <mc:Choice Requires="wps">
            <w:drawing>
              <wp:anchor distT="0" distB="0" distL="114300" distR="114300" simplePos="0" relativeHeight="251658252" behindDoc="0" locked="0" layoutInCell="1" allowOverlap="1" wp14:anchorId="7015C759" wp14:editId="78969D01">
                <wp:simplePos x="0" y="0"/>
                <wp:positionH relativeFrom="column">
                  <wp:posOffset>-568325</wp:posOffset>
                </wp:positionH>
                <wp:positionV relativeFrom="paragraph">
                  <wp:posOffset>170090</wp:posOffset>
                </wp:positionV>
                <wp:extent cx="1194707" cy="0"/>
                <wp:effectExtent l="0" t="19050" r="43815" b="38100"/>
                <wp:wrapNone/>
                <wp:docPr id="710166428" name="Straight Connector 5"/>
                <wp:cNvGraphicFramePr/>
                <a:graphic xmlns:a="http://schemas.openxmlformats.org/drawingml/2006/main">
                  <a:graphicData uri="http://schemas.microsoft.com/office/word/2010/wordprocessingShape">
                    <wps:wsp>
                      <wps:cNvCnPr/>
                      <wps:spPr>
                        <a:xfrm>
                          <a:off x="0" y="0"/>
                          <a:ext cx="1194707"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319316D" id="Straight Connector 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13.4pt" to="49.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" strokecolor="black [3213]" strokeweight="4.5pt">
                <v:stroke joinstyle="miter"/>
              </v:line>
            </w:pict>
          </mc:Fallback>
        </mc:AlternateContent>
      </w:r>
    </w:p>
    <w:p w14:paraId="2E4083E1" w14:textId="7C6B9746" w:rsidR="006072C8" w:rsidRDefault="00C506EF">
      <w:pPr>
        <w:rPr>
          <w:lang w:val="en-SG"/>
        </w:rPr>
      </w:pPr>
      <w:r w:rsidRPr="00C506EF">
        <w:rPr>
          <w:noProof/>
          <w:color w:val="FF0000"/>
          <w:lang w:val="en-SG"/>
        </w:rPr>
        <mc:AlternateContent>
          <mc:Choice Requires="wps">
            <w:drawing>
              <wp:anchor distT="0" distB="0" distL="114300" distR="114300" simplePos="0" relativeHeight="251658261" behindDoc="0" locked="0" layoutInCell="1" allowOverlap="1" wp14:anchorId="5B753EBF" wp14:editId="3691F7A3">
                <wp:simplePos x="0" y="0"/>
                <wp:positionH relativeFrom="column">
                  <wp:posOffset>4877587</wp:posOffset>
                </wp:positionH>
                <wp:positionV relativeFrom="paragraph">
                  <wp:posOffset>145254</wp:posOffset>
                </wp:positionV>
                <wp:extent cx="1194707" cy="0"/>
                <wp:effectExtent l="0" t="19050" r="43815" b="38100"/>
                <wp:wrapNone/>
                <wp:docPr id="581095372" name="Straight Connector 5"/>
                <wp:cNvGraphicFramePr/>
                <a:graphic xmlns:a="http://schemas.openxmlformats.org/drawingml/2006/main">
                  <a:graphicData uri="http://schemas.microsoft.com/office/word/2010/wordprocessingShape">
                    <wps:wsp>
                      <wps:cNvCnPr/>
                      <wps:spPr>
                        <a:xfrm>
                          <a:off x="0" y="0"/>
                          <a:ext cx="1194707"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90CC636" id="Straight Connector 5"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05pt,11.45pt" to="478.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" strokecolor="black [3213]" strokeweight="4.5pt">
                <v:stroke joinstyle="miter"/>
              </v:line>
            </w:pict>
          </mc:Fallback>
        </mc:AlternateContent>
      </w:r>
      <w:r w:rsidR="00C5630D">
        <w:rPr>
          <w:noProof/>
          <w:lang w:val="en-SG"/>
        </w:rPr>
        <mc:AlternateContent>
          <mc:Choice Requires="wps">
            <w:drawing>
              <wp:anchor distT="0" distB="0" distL="114300" distR="114300" simplePos="0" relativeHeight="251658258" behindDoc="0" locked="0" layoutInCell="1" allowOverlap="1" wp14:anchorId="06175B3F" wp14:editId="07B59817">
                <wp:simplePos x="0" y="0"/>
                <wp:positionH relativeFrom="column">
                  <wp:posOffset>3782603</wp:posOffset>
                </wp:positionH>
                <wp:positionV relativeFrom="paragraph">
                  <wp:posOffset>28938</wp:posOffset>
                </wp:positionV>
                <wp:extent cx="1061267" cy="756557"/>
                <wp:effectExtent l="19050" t="19050" r="43815" b="43815"/>
                <wp:wrapNone/>
                <wp:docPr id="605505203" name="Straight Connector 6"/>
                <wp:cNvGraphicFramePr/>
                <a:graphic xmlns:a="http://schemas.openxmlformats.org/drawingml/2006/main">
                  <a:graphicData uri="http://schemas.microsoft.com/office/word/2010/wordprocessingShape">
                    <wps:wsp>
                      <wps:cNvCnPr/>
                      <wps:spPr>
                        <a:xfrm flipH="1" flipV="1">
                          <a:off x="0" y="0"/>
                          <a:ext cx="1061267" cy="756557"/>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D1D6ECF" id="Straight Connector 6" o:spid="_x0000_s1026" style="position:absolute;flip:x 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85pt,2.3pt" to="381.4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" strokecolor="#5b9bd5 [3204]" strokeweight="4.5pt">
                <v:stroke joinstyle="miter"/>
              </v:line>
            </w:pict>
          </mc:Fallback>
        </mc:AlternateContent>
      </w:r>
    </w:p>
    <w:p w14:paraId="7C100F79" w14:textId="3FF9F216" w:rsidR="006072C8" w:rsidRDefault="00C506EF">
      <w:pPr>
        <w:rPr>
          <w:lang w:val="en-SG"/>
        </w:rPr>
      </w:pPr>
      <w:r>
        <w:rPr>
          <w:noProof/>
          <w:lang w:val="en-SG"/>
        </w:rPr>
        <mc:AlternateContent>
          <mc:Choice Requires="wps">
            <w:drawing>
              <wp:anchor distT="0" distB="0" distL="114300" distR="114300" simplePos="0" relativeHeight="251658255" behindDoc="0" locked="0" layoutInCell="1" allowOverlap="1" wp14:anchorId="2C5F3045" wp14:editId="3641D5FF">
                <wp:simplePos x="0" y="0"/>
                <wp:positionH relativeFrom="column">
                  <wp:posOffset>20396</wp:posOffset>
                </wp:positionH>
                <wp:positionV relativeFrom="paragraph">
                  <wp:posOffset>27940</wp:posOffset>
                </wp:positionV>
                <wp:extent cx="1293041" cy="21772"/>
                <wp:effectExtent l="0" t="19050" r="40640" b="54610"/>
                <wp:wrapNone/>
                <wp:docPr id="943562368" name="Straight Connector 6"/>
                <wp:cNvGraphicFramePr/>
                <a:graphic xmlns:a="http://schemas.openxmlformats.org/drawingml/2006/main">
                  <a:graphicData uri="http://schemas.microsoft.com/office/word/2010/wordprocessingShape">
                    <wps:wsp>
                      <wps:cNvCnPr/>
                      <wps:spPr>
                        <a:xfrm>
                          <a:off x="0" y="0"/>
                          <a:ext cx="1293041" cy="21772"/>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1BF086A9" id="Straight Connector 6"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1.6pt,2.2pt" to="103.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" strokecolor="#5b9bd5 [3204]" strokeweight="4.5pt">
                <v:stroke joinstyle="miter"/>
              </v:line>
            </w:pict>
          </mc:Fallback>
        </mc:AlternateContent>
      </w:r>
      <w:r w:rsidR="00BF55D1">
        <w:rPr>
          <w:noProof/>
          <w:lang w:val="en-SG"/>
        </w:rPr>
        <mc:AlternateContent>
          <mc:Choice Requires="wps">
            <w:drawing>
              <wp:anchor distT="0" distB="0" distL="114300" distR="114300" simplePos="0" relativeHeight="251658256" behindDoc="0" locked="0" layoutInCell="1" allowOverlap="1" wp14:anchorId="66846263" wp14:editId="0E168A6C">
                <wp:simplePos x="0" y="0"/>
                <wp:positionH relativeFrom="column">
                  <wp:posOffset>1309007</wp:posOffset>
                </wp:positionH>
                <wp:positionV relativeFrom="paragraph">
                  <wp:posOffset>29573</wp:posOffset>
                </wp:positionV>
                <wp:extent cx="631281" cy="2245178"/>
                <wp:effectExtent l="19050" t="0" r="54610" b="41275"/>
                <wp:wrapNone/>
                <wp:docPr id="1147592031" name="Straight Connector 6"/>
                <wp:cNvGraphicFramePr/>
                <a:graphic xmlns:a="http://schemas.openxmlformats.org/drawingml/2006/main">
                  <a:graphicData uri="http://schemas.microsoft.com/office/word/2010/wordprocessingShape">
                    <wps:wsp>
                      <wps:cNvCnPr/>
                      <wps:spPr>
                        <a:xfrm>
                          <a:off x="0" y="0"/>
                          <a:ext cx="631281" cy="224517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F67556" id="Straight Connector 6"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2.35pt" to="152.75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" strokecolor="#5b9bd5 [3204]" strokeweight="4.5pt">
                <v:stroke joinstyle="miter"/>
              </v:line>
            </w:pict>
          </mc:Fallback>
        </mc:AlternateContent>
      </w:r>
    </w:p>
    <w:p w14:paraId="0F2E92C4" w14:textId="56A3CE41" w:rsidR="006072C8" w:rsidRDefault="00C5630D">
      <w:pPr>
        <w:rPr>
          <w:lang w:val="en-SG"/>
        </w:rPr>
      </w:pPr>
      <w:r>
        <w:rPr>
          <w:noProof/>
          <w:lang w:val="en-SG"/>
        </w:rPr>
        <mc:AlternateContent>
          <mc:Choice Requires="wps">
            <w:drawing>
              <wp:anchor distT="0" distB="0" distL="114300" distR="114300" simplePos="0" relativeHeight="251658257" behindDoc="0" locked="0" layoutInCell="1" allowOverlap="1" wp14:anchorId="5E6F929F" wp14:editId="75E215B0">
                <wp:simplePos x="0" y="0"/>
                <wp:positionH relativeFrom="column">
                  <wp:posOffset>3780064</wp:posOffset>
                </wp:positionH>
                <wp:positionV relativeFrom="paragraph">
                  <wp:posOffset>190137</wp:posOffset>
                </wp:positionV>
                <wp:extent cx="1053193" cy="609056"/>
                <wp:effectExtent l="19050" t="19050" r="33020" b="38735"/>
                <wp:wrapNone/>
                <wp:docPr id="547241503" name="Straight Connector 6"/>
                <wp:cNvGraphicFramePr/>
                <a:graphic xmlns:a="http://schemas.openxmlformats.org/drawingml/2006/main">
                  <a:graphicData uri="http://schemas.microsoft.com/office/word/2010/wordprocessingShape">
                    <wps:wsp>
                      <wps:cNvCnPr/>
                      <wps:spPr>
                        <a:xfrm flipH="1">
                          <a:off x="0" y="0"/>
                          <a:ext cx="1053193" cy="609056"/>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A09BB94" id="Straight Connector 6" o:spid="_x0000_s1026" style="position:absolute;flip:x;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5pt,14.95pt" to="380.6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" strokecolor="#5b9bd5 [3204]" strokeweight="4.5pt">
                <v:stroke joinstyle="miter"/>
              </v:line>
            </w:pict>
          </mc:Fallback>
        </mc:AlternateContent>
      </w:r>
      <w:r w:rsidR="007D0A38">
        <w:rPr>
          <w:noProof/>
          <w:lang w:val="en-SG"/>
        </w:rPr>
        <mc:AlternateContent>
          <mc:Choice Requires="wps">
            <w:drawing>
              <wp:anchor distT="0" distB="0" distL="114300" distR="114300" simplePos="0" relativeHeight="251658249" behindDoc="0" locked="0" layoutInCell="1" allowOverlap="1" wp14:anchorId="64043899" wp14:editId="70D89554">
                <wp:simplePos x="0" y="0"/>
                <wp:positionH relativeFrom="margin">
                  <wp:align>center</wp:align>
                </wp:positionH>
                <wp:positionV relativeFrom="paragraph">
                  <wp:posOffset>167138</wp:posOffset>
                </wp:positionV>
                <wp:extent cx="1850571" cy="1202872"/>
                <wp:effectExtent l="0" t="0" r="16510" b="16510"/>
                <wp:wrapNone/>
                <wp:docPr id="199596930" name="Oval 3"/>
                <wp:cNvGraphicFramePr/>
                <a:graphic xmlns:a="http://schemas.openxmlformats.org/drawingml/2006/main">
                  <a:graphicData uri="http://schemas.microsoft.com/office/word/2010/wordprocessingShape">
                    <wps:wsp>
                      <wps:cNvSpPr/>
                      <wps:spPr>
                        <a:xfrm>
                          <a:off x="0" y="0"/>
                          <a:ext cx="1850571" cy="120287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oval w14:anchorId="08D4F00B" id="Oval 3" o:spid="_x0000_s1026" style="position:absolute;margin-left:0;margin-top:13.15pt;width:145.7pt;height:94.7pt;z-index:25165824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" filled="f" strokecolor="#091723 [484]" strokeweight="1pt">
                <v:stroke joinstyle="miter"/>
                <w10:wrap anchorx="margin"/>
              </v:oval>
            </w:pict>
          </mc:Fallback>
        </mc:AlternateContent>
      </w:r>
      <w:r w:rsidR="005A4E5D">
        <w:rPr>
          <w:lang w:val="en-SG"/>
        </w:rPr>
        <w:t xml:space="preserve">                                                                                                                                                                    </w:t>
      </w:r>
    </w:p>
    <w:p w14:paraId="08C11BC9" w14:textId="15F5F3DA" w:rsidR="000838AD" w:rsidRDefault="00C506EF">
      <w:pPr>
        <w:rPr>
          <w:lang w:val="en-SG"/>
        </w:rPr>
      </w:pPr>
      <w:r>
        <w:rPr>
          <w:noProof/>
          <w:lang w:val="en-SG"/>
        </w:rPr>
        <mc:AlternateContent>
          <mc:Choice Requires="wps">
            <w:drawing>
              <wp:anchor distT="0" distB="0" distL="114300" distR="114300" simplePos="0" relativeHeight="251658264" behindDoc="0" locked="0" layoutInCell="1" allowOverlap="1" wp14:anchorId="62890116" wp14:editId="377F7B11">
                <wp:simplePos x="0" y="0"/>
                <wp:positionH relativeFrom="column">
                  <wp:posOffset>5457683</wp:posOffset>
                </wp:positionH>
                <wp:positionV relativeFrom="paragraph">
                  <wp:posOffset>215199</wp:posOffset>
                </wp:positionV>
                <wp:extent cx="540508" cy="472269"/>
                <wp:effectExtent l="19050" t="19050" r="50165" b="42545"/>
                <wp:wrapNone/>
                <wp:docPr id="644407657" name="Straight Connector 5"/>
                <wp:cNvGraphicFramePr/>
                <a:graphic xmlns:a="http://schemas.openxmlformats.org/drawingml/2006/main">
                  <a:graphicData uri="http://schemas.microsoft.com/office/word/2010/wordprocessingShape">
                    <wps:wsp>
                      <wps:cNvCnPr/>
                      <wps:spPr>
                        <a:xfrm>
                          <a:off x="0" y="0"/>
                          <a:ext cx="540508" cy="472269"/>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7641171" id="Straight Connector 5" o:spid="_x0000_s1026" style="position:absolute;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75pt,16.95pt" to="472.3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" strokecolor="black [3213]" strokeweight="4.5pt">
                <v:stroke joinstyle="miter"/>
              </v:line>
            </w:pict>
          </mc:Fallback>
        </mc:AlternateContent>
      </w:r>
      <w:r>
        <w:rPr>
          <w:noProof/>
          <w:lang w:val="en-SG"/>
        </w:rPr>
        <mc:AlternateContent>
          <mc:Choice Requires="wps">
            <w:drawing>
              <wp:anchor distT="0" distB="0" distL="114300" distR="114300" simplePos="0" relativeHeight="251658263" behindDoc="0" locked="0" layoutInCell="1" allowOverlap="1" wp14:anchorId="29C65E23" wp14:editId="3CBE5750">
                <wp:simplePos x="0" y="0"/>
                <wp:positionH relativeFrom="column">
                  <wp:posOffset>4952715</wp:posOffset>
                </wp:positionH>
                <wp:positionV relativeFrom="paragraph">
                  <wp:posOffset>237092</wp:posOffset>
                </wp:positionV>
                <wp:extent cx="504967" cy="444936"/>
                <wp:effectExtent l="19050" t="19050" r="28575" b="50800"/>
                <wp:wrapNone/>
                <wp:docPr id="1844087022" name="Straight Connector 5"/>
                <wp:cNvGraphicFramePr/>
                <a:graphic xmlns:a="http://schemas.openxmlformats.org/drawingml/2006/main">
                  <a:graphicData uri="http://schemas.microsoft.com/office/word/2010/wordprocessingShape">
                    <wps:wsp>
                      <wps:cNvCnPr/>
                      <wps:spPr>
                        <a:xfrm flipH="1">
                          <a:off x="0" y="0"/>
                          <a:ext cx="504967" cy="444936"/>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1DC6D30" id="Straight Connector 5" o:spid="_x0000_s1026" style="position:absolute;flip:x;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18.65pt" to="429.7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" strokecolor="black [3213]" strokeweight="4.5pt">
                <v:stroke joinstyle="miter"/>
              </v:line>
            </w:pict>
          </mc:Fallback>
        </mc:AlternateContent>
      </w:r>
      <w:r w:rsidR="00195C86">
        <w:rPr>
          <w:noProof/>
          <w:lang w:val="en-SG"/>
        </w:rPr>
        <mc:AlternateContent>
          <mc:Choice Requires="wps">
            <w:drawing>
              <wp:anchor distT="0" distB="0" distL="114300" distR="114300" simplePos="0" relativeHeight="251658254" behindDoc="0" locked="0" layoutInCell="1" allowOverlap="1" wp14:anchorId="19DECAE1" wp14:editId="5B6E20AB">
                <wp:simplePos x="0" y="0"/>
                <wp:positionH relativeFrom="margin">
                  <wp:align>left</wp:align>
                </wp:positionH>
                <wp:positionV relativeFrom="paragraph">
                  <wp:posOffset>124823</wp:posOffset>
                </wp:positionV>
                <wp:extent cx="337458" cy="483598"/>
                <wp:effectExtent l="19050" t="19050" r="43815" b="31115"/>
                <wp:wrapNone/>
                <wp:docPr id="1853977901" name="Straight Connector 5"/>
                <wp:cNvGraphicFramePr/>
                <a:graphic xmlns:a="http://schemas.openxmlformats.org/drawingml/2006/main">
                  <a:graphicData uri="http://schemas.microsoft.com/office/word/2010/wordprocessingShape">
                    <wps:wsp>
                      <wps:cNvCnPr/>
                      <wps:spPr>
                        <a:xfrm flipH="1" flipV="1">
                          <a:off x="0" y="0"/>
                          <a:ext cx="337458" cy="483598"/>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3556BB" id="Straight Connector 5" o:spid="_x0000_s1026" style="position:absolute;flip:x y;z-index:25165825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26.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" strokecolor="black [3213]" strokeweight="4.5pt">
                <v:stroke joinstyle="miter"/>
                <w10:wrap anchorx="margin"/>
              </v:line>
            </w:pict>
          </mc:Fallback>
        </mc:AlternateContent>
      </w:r>
      <w:r w:rsidR="00195C86">
        <w:rPr>
          <w:noProof/>
          <w:lang w:val="en-SG"/>
        </w:rPr>
        <mc:AlternateContent>
          <mc:Choice Requires="wps">
            <w:drawing>
              <wp:anchor distT="0" distB="0" distL="114300" distR="114300" simplePos="0" relativeHeight="251658253" behindDoc="0" locked="0" layoutInCell="1" allowOverlap="1" wp14:anchorId="5155F6BB" wp14:editId="2AE8305E">
                <wp:simplePos x="0" y="0"/>
                <wp:positionH relativeFrom="column">
                  <wp:posOffset>-337457</wp:posOffset>
                </wp:positionH>
                <wp:positionV relativeFrom="paragraph">
                  <wp:posOffset>138429</wp:posOffset>
                </wp:positionV>
                <wp:extent cx="341993" cy="470807"/>
                <wp:effectExtent l="19050" t="19050" r="39370" b="43815"/>
                <wp:wrapNone/>
                <wp:docPr id="1746639232" name="Straight Connector 5"/>
                <wp:cNvGraphicFramePr/>
                <a:graphic xmlns:a="http://schemas.openxmlformats.org/drawingml/2006/main">
                  <a:graphicData uri="http://schemas.microsoft.com/office/word/2010/wordprocessingShape">
                    <wps:wsp>
                      <wps:cNvCnPr/>
                      <wps:spPr>
                        <a:xfrm flipV="1">
                          <a:off x="0" y="0"/>
                          <a:ext cx="341993" cy="470807"/>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8BBAC3F" id="Straight Connector 5" o:spid="_x0000_s1026" style="position:absolute;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0.9pt" to=".4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" strokecolor="black [3213]" strokeweight="4.5pt">
                <v:stroke joinstyle="miter"/>
              </v:line>
            </w:pict>
          </mc:Fallback>
        </mc:AlternateContent>
      </w:r>
    </w:p>
    <w:p w14:paraId="7353926F" w14:textId="441BFE54" w:rsidR="007B79C1" w:rsidRDefault="0095618E">
      <w:pPr>
        <w:rPr>
          <w:lang w:val="en-SG"/>
        </w:rPr>
      </w:pPr>
      <w:r>
        <w:rPr>
          <w:noProof/>
          <w:lang w:val="en-SG"/>
        </w:rPr>
        <mc:AlternateContent>
          <mc:Choice Requires="wps">
            <w:drawing>
              <wp:anchor distT="0" distB="0" distL="114300" distR="114300" simplePos="0" relativeHeight="251658259" behindDoc="0" locked="0" layoutInCell="1" allowOverlap="1" wp14:anchorId="3579473D" wp14:editId="11F11909">
                <wp:simplePos x="0" y="0"/>
                <wp:positionH relativeFrom="column">
                  <wp:posOffset>-676275</wp:posOffset>
                </wp:positionH>
                <wp:positionV relativeFrom="paragraph">
                  <wp:posOffset>347980</wp:posOffset>
                </wp:positionV>
                <wp:extent cx="1390650" cy="361950"/>
                <wp:effectExtent l="0" t="0" r="19050" b="19050"/>
                <wp:wrapNone/>
                <wp:docPr id="1520641936" name="Text Box 2"/>
                <wp:cNvGraphicFramePr/>
                <a:graphic xmlns:a="http://schemas.openxmlformats.org/drawingml/2006/main">
                  <a:graphicData uri="http://schemas.microsoft.com/office/word/2010/wordprocessingShape">
                    <wps:wsp>
                      <wps:cNvSpPr txBox="1"/>
                      <wps:spPr>
                        <a:xfrm>
                          <a:off x="0" y="0"/>
                          <a:ext cx="1390650" cy="361950"/>
                        </a:xfrm>
                        <a:prstGeom prst="rect">
                          <a:avLst/>
                        </a:prstGeom>
                        <a:noFill/>
                        <a:ln w="6350">
                          <a:solidFill>
                            <a:schemeClr val="tx1">
                              <a:lumMod val="85000"/>
                              <a:lumOff val="15000"/>
                            </a:schemeClr>
                          </a:solidFill>
                        </a:ln>
                      </wps:spPr>
                      <wps:txbx>
                        <w:txbxContent>
                          <w:p w14:paraId="32F1F2B1" w14:textId="7574B2D7" w:rsidR="0095618E" w:rsidRPr="0095618E" w:rsidRDefault="0095618E">
                            <w:pPr>
                              <w:rPr>
                                <w:sz w:val="32"/>
                                <w:szCs w:val="32"/>
                                <w:lang w:val="en-US"/>
                              </w:rPr>
                            </w:pPr>
                            <w:r w:rsidRPr="0095618E">
                              <w:rPr>
                                <w:sz w:val="32"/>
                                <w:szCs w:val="32"/>
                                <w:lang w:val="en-US"/>
                              </w:rPr>
                              <w:t>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9473D" id="_x0000_s1028" type="#_x0000_t202" style="position:absolute;margin-left:-53.25pt;margin-top:27.4pt;width:109.5pt;height:28.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" filled="f" strokecolor="#272727 [2749]" strokeweight=".5pt">
                <v:textbox>
                  <w:txbxContent>
                    <w:p w14:paraId="32F1F2B1" w14:textId="7574B2D7" w:rsidR="0095618E" w:rsidRPr="0095618E" w:rsidRDefault="0095618E">
                      <w:pPr>
                        <w:rPr>
                          <w:sz w:val="32"/>
                          <w:szCs w:val="32"/>
                          <w:lang w:val="en-US"/>
                        </w:rPr>
                      </w:pPr>
                      <w:r w:rsidRPr="0095618E">
                        <w:rPr>
                          <w:sz w:val="32"/>
                          <w:szCs w:val="32"/>
                          <w:lang w:val="en-US"/>
                        </w:rPr>
                        <w:t>Mobile Phone</w:t>
                      </w:r>
                    </w:p>
                  </w:txbxContent>
                </v:textbox>
              </v:shape>
            </w:pict>
          </mc:Fallback>
        </mc:AlternateContent>
      </w:r>
    </w:p>
    <w:p w14:paraId="682590CD" w14:textId="2A97166C" w:rsidR="007B79C1" w:rsidRDefault="007B79C1">
      <w:pPr>
        <w:rPr>
          <w:lang w:val="en-SG"/>
        </w:rPr>
      </w:pPr>
    </w:p>
    <w:p w14:paraId="0430F8A5" w14:textId="08AB4456" w:rsidR="007B79C1" w:rsidRDefault="00C506EF">
      <w:pPr>
        <w:rPr>
          <w:lang w:val="en-SG"/>
        </w:rPr>
      </w:pPr>
      <w:r>
        <w:rPr>
          <w:noProof/>
          <w:lang w:val="en-SG"/>
        </w:rPr>
        <mc:AlternateContent>
          <mc:Choice Requires="wps">
            <w:drawing>
              <wp:anchor distT="0" distB="0" distL="114300" distR="114300" simplePos="0" relativeHeight="251658265" behindDoc="0" locked="0" layoutInCell="1" allowOverlap="1" wp14:anchorId="2D6942A1" wp14:editId="3B0522CE">
                <wp:simplePos x="0" y="0"/>
                <wp:positionH relativeFrom="column">
                  <wp:posOffset>4797188</wp:posOffset>
                </wp:positionH>
                <wp:positionV relativeFrom="paragraph">
                  <wp:posOffset>76513</wp:posOffset>
                </wp:positionV>
                <wp:extent cx="1426191" cy="266131"/>
                <wp:effectExtent l="0" t="0" r="22225" b="19685"/>
                <wp:wrapNone/>
                <wp:docPr id="1315133868" name="Text Box 8"/>
                <wp:cNvGraphicFramePr/>
                <a:graphic xmlns:a="http://schemas.openxmlformats.org/drawingml/2006/main">
                  <a:graphicData uri="http://schemas.microsoft.com/office/word/2010/wordprocessingShape">
                    <wps:wsp>
                      <wps:cNvSpPr txBox="1"/>
                      <wps:spPr>
                        <a:xfrm>
                          <a:off x="0" y="0"/>
                          <a:ext cx="1426191" cy="266131"/>
                        </a:xfrm>
                        <a:prstGeom prst="rect">
                          <a:avLst/>
                        </a:prstGeom>
                        <a:solidFill>
                          <a:schemeClr val="lt1"/>
                        </a:solidFill>
                        <a:ln w="6350">
                          <a:solidFill>
                            <a:prstClr val="black"/>
                          </a:solidFill>
                        </a:ln>
                      </wps:spPr>
                      <wps:txbx>
                        <w:txbxContent>
                          <w:p w14:paraId="4D119B4B" w14:textId="73B12435" w:rsidR="00C506EF" w:rsidRPr="00707B4D" w:rsidRDefault="00C506EF" w:rsidP="00C506EF">
                            <w:pPr>
                              <w:jc w:val="center"/>
                              <w:rPr>
                                <w:sz w:val="28"/>
                                <w:szCs w:val="28"/>
                                <w:lang w:val="en-US"/>
                              </w:rPr>
                            </w:pPr>
                            <w:r w:rsidRPr="00707B4D">
                              <w:rPr>
                                <w:sz w:val="28"/>
                                <w:szCs w:val="28"/>
                                <w:lang w:val="en-US"/>
                              </w:rPr>
                              <w:t>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942A1" id="Text Box 8" o:spid="_x0000_s1029" type="#_x0000_t202" style="position:absolute;margin-left:377.75pt;margin-top:6pt;width:112.3pt;height:20.95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" fillcolor="white [3201]" strokeweight=".5pt">
                <v:textbox>
                  <w:txbxContent>
                    <w:p w14:paraId="4D119B4B" w14:textId="73B12435" w:rsidR="00C506EF" w:rsidRPr="00707B4D" w:rsidRDefault="00C506EF" w:rsidP="00C506EF">
                      <w:pPr>
                        <w:jc w:val="center"/>
                        <w:rPr>
                          <w:sz w:val="28"/>
                          <w:szCs w:val="28"/>
                          <w:lang w:val="en-US"/>
                        </w:rPr>
                      </w:pPr>
                      <w:r w:rsidRPr="00707B4D">
                        <w:rPr>
                          <w:sz w:val="28"/>
                          <w:szCs w:val="28"/>
                          <w:lang w:val="en-US"/>
                        </w:rPr>
                        <w:t>Plant</w:t>
                      </w:r>
                    </w:p>
                  </w:txbxContent>
                </v:textbox>
              </v:shape>
            </w:pict>
          </mc:Fallback>
        </mc:AlternateContent>
      </w:r>
    </w:p>
    <w:p w14:paraId="65BF8231" w14:textId="6264AAB9" w:rsidR="007B79C1" w:rsidRDefault="00296910">
      <w:pPr>
        <w:rPr>
          <w:lang w:val="en-SG"/>
        </w:rPr>
      </w:pPr>
      <w:r>
        <w:rPr>
          <w:noProof/>
          <w:lang w:val="en-SG"/>
        </w:rPr>
        <mc:AlternateContent>
          <mc:Choice Requires="wps">
            <w:drawing>
              <wp:anchor distT="0" distB="0" distL="114300" distR="114300" simplePos="0" relativeHeight="251658247" behindDoc="0" locked="0" layoutInCell="1" allowOverlap="1" wp14:anchorId="04016A62" wp14:editId="4AF65E56">
                <wp:simplePos x="0" y="0"/>
                <wp:positionH relativeFrom="margin">
                  <wp:align>center</wp:align>
                </wp:positionH>
                <wp:positionV relativeFrom="paragraph">
                  <wp:posOffset>8046</wp:posOffset>
                </wp:positionV>
                <wp:extent cx="1850571" cy="1202872"/>
                <wp:effectExtent l="0" t="0" r="16510" b="16510"/>
                <wp:wrapNone/>
                <wp:docPr id="90938758" name="Oval 3"/>
                <wp:cNvGraphicFramePr/>
                <a:graphic xmlns:a="http://schemas.openxmlformats.org/drawingml/2006/main">
                  <a:graphicData uri="http://schemas.microsoft.com/office/word/2010/wordprocessingShape">
                    <wps:wsp>
                      <wps:cNvSpPr/>
                      <wps:spPr>
                        <a:xfrm>
                          <a:off x="0" y="0"/>
                          <a:ext cx="1850571" cy="120287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oval w14:anchorId="60F1BF53" id="Oval 3" o:spid="_x0000_s1026" style="position:absolute;margin-left:0;margin-top:.65pt;width:145.7pt;height:94.7pt;z-index:251658247;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" filled="f" strokecolor="#091723 [484]" strokeweight="1pt">
                <v:stroke joinstyle="miter"/>
                <w10:wrap anchorx="margin"/>
              </v:oval>
            </w:pict>
          </mc:Fallback>
        </mc:AlternateContent>
      </w:r>
    </w:p>
    <w:p w14:paraId="7EF2911A" w14:textId="4A1A652F" w:rsidR="007B79C1" w:rsidRDefault="007B79C1">
      <w:pPr>
        <w:rPr>
          <w:lang w:val="en-SG"/>
        </w:rPr>
      </w:pPr>
    </w:p>
    <w:p w14:paraId="3AB58396" w14:textId="08EEE18E" w:rsidR="007B79C1" w:rsidRDefault="007B79C1">
      <w:pPr>
        <w:rPr>
          <w:lang w:val="en-SG"/>
        </w:rPr>
      </w:pPr>
    </w:p>
    <w:p w14:paraId="6085F61F" w14:textId="77777777" w:rsidR="007B79C1" w:rsidRDefault="007B79C1">
      <w:pPr>
        <w:rPr>
          <w:lang w:val="en-SG"/>
        </w:rPr>
      </w:pPr>
    </w:p>
    <w:p w14:paraId="045257FF" w14:textId="77777777" w:rsidR="00B563B2" w:rsidRDefault="00320BA9" w:rsidP="00B563B2">
      <w:pPr>
        <w:rPr>
          <w:lang w:val="en-SG"/>
        </w:rPr>
      </w:pPr>
      <w:r>
        <w:rPr>
          <w:lang w:val="en-SG"/>
        </w:rPr>
        <w:t>T</w:t>
      </w:r>
      <w:r w:rsidR="00AB42C9">
        <w:rPr>
          <w:lang w:val="en-SG"/>
        </w:rPr>
        <w:t>o</w:t>
      </w:r>
      <w:r>
        <w:rPr>
          <w:lang w:val="en-SG"/>
        </w:rPr>
        <w:t xml:space="preserve"> tell user about th</w:t>
      </w:r>
      <w:r w:rsidR="00AB42C9">
        <w:rPr>
          <w:lang w:val="en-SG"/>
        </w:rPr>
        <w:t>at</w:t>
      </w:r>
      <w:r>
        <w:rPr>
          <w:lang w:val="en-SG"/>
        </w:rPr>
        <w:t xml:space="preserve"> </w:t>
      </w:r>
      <w:r w:rsidR="00AB42C9">
        <w:rPr>
          <w:lang w:val="en-SG"/>
        </w:rPr>
        <w:t>the</w:t>
      </w:r>
      <w:r>
        <w:rPr>
          <w:lang w:val="en-SG"/>
        </w:rPr>
        <w:br/>
        <w:t xml:space="preserve">countermeasure system </w:t>
      </w:r>
    </w:p>
    <w:p w14:paraId="5B03DF9B" w14:textId="66068D0E" w:rsidR="00320BA9" w:rsidRDefault="00AB42C9" w:rsidP="00B563B2">
      <w:pPr>
        <w:rPr>
          <w:lang w:val="en-SG"/>
        </w:rPr>
      </w:pPr>
      <w:r>
        <w:rPr>
          <w:lang w:val="en-SG"/>
        </w:rPr>
        <w:t>I</w:t>
      </w:r>
      <w:r w:rsidR="00320BA9">
        <w:rPr>
          <w:lang w:val="en-SG"/>
        </w:rPr>
        <w:t>s</w:t>
      </w:r>
      <w:r>
        <w:rPr>
          <w:lang w:val="en-SG"/>
        </w:rPr>
        <w:t xml:space="preserve"> </w:t>
      </w:r>
      <w:r w:rsidR="00320BA9">
        <w:rPr>
          <w:lang w:val="en-SG"/>
        </w:rPr>
        <w:t>online</w:t>
      </w:r>
      <w:r w:rsidR="00B563B2">
        <w:rPr>
          <w:lang w:val="en-SG"/>
        </w:rPr>
        <w:t>.</w:t>
      </w:r>
    </w:p>
    <w:p w14:paraId="42BEA3DE" w14:textId="77777777" w:rsidR="007B79C1" w:rsidRDefault="007B79C1">
      <w:pPr>
        <w:rPr>
          <w:lang w:val="en-SG"/>
        </w:rPr>
      </w:pPr>
    </w:p>
    <w:p w14:paraId="26A15976" w14:textId="77777777" w:rsidR="007B79C1" w:rsidRDefault="007B79C1">
      <w:pPr>
        <w:rPr>
          <w:lang w:val="en-SG"/>
        </w:rPr>
      </w:pPr>
    </w:p>
    <w:p w14:paraId="16F1C73B" w14:textId="77777777" w:rsidR="007B79C1" w:rsidRDefault="007B79C1">
      <w:pPr>
        <w:rPr>
          <w:lang w:val="en-SG"/>
        </w:rPr>
      </w:pPr>
    </w:p>
    <w:p w14:paraId="5474E139" w14:textId="77777777" w:rsidR="007B79C1" w:rsidRDefault="007B79C1">
      <w:pPr>
        <w:rPr>
          <w:lang w:val="en-SG"/>
        </w:rPr>
      </w:pPr>
    </w:p>
    <w:p w14:paraId="22F129CA" w14:textId="77777777" w:rsidR="007B79C1" w:rsidRDefault="007B79C1">
      <w:pPr>
        <w:rPr>
          <w:lang w:val="en-SG"/>
        </w:rPr>
      </w:pPr>
    </w:p>
    <w:p w14:paraId="18DCFB4F" w14:textId="77777777" w:rsidR="007B79C1" w:rsidRDefault="007B79C1">
      <w:pPr>
        <w:rPr>
          <w:lang w:val="en-SG"/>
        </w:rPr>
      </w:pPr>
    </w:p>
    <w:p w14:paraId="70A1BFC4" w14:textId="2FB0F139" w:rsidR="006072C8" w:rsidRDefault="00332E3A" w:rsidP="00332E3A">
      <w:pPr>
        <w:tabs>
          <w:tab w:val="left" w:pos="1029"/>
        </w:tabs>
        <w:rPr>
          <w:lang w:val="en-SG"/>
        </w:rPr>
      </w:pPr>
      <w:r>
        <w:rPr>
          <w:lang w:val="en-SG"/>
        </w:rPr>
        <w:tab/>
      </w:r>
    </w:p>
    <w:p w14:paraId="02685039" w14:textId="77777777" w:rsidR="00332E3A" w:rsidRDefault="00332E3A" w:rsidP="00332E3A">
      <w:pPr>
        <w:tabs>
          <w:tab w:val="left" w:pos="1029"/>
        </w:tabs>
        <w:rPr>
          <w:lang w:val="en-SG"/>
        </w:rPr>
      </w:pPr>
    </w:p>
    <w:p w14:paraId="5C48586E" w14:textId="32C0ABD3" w:rsidR="00BB7032" w:rsidRPr="00BB7032" w:rsidRDefault="000838AD" w:rsidP="00BB7032">
      <w:pPr>
        <w:pStyle w:val="Heading2"/>
        <w:numPr>
          <w:ilvl w:val="1"/>
          <w:numId w:val="2"/>
        </w:numPr>
        <w:rPr>
          <w:lang w:val="en-SG"/>
        </w:rPr>
      </w:pPr>
      <w:bookmarkStart w:id="8" w:name="_Toc170140421"/>
      <w:r>
        <w:rPr>
          <w:lang w:val="en-SG"/>
        </w:rPr>
        <w:lastRenderedPageBreak/>
        <w:t>System Architecture</w:t>
      </w:r>
      <w:bookmarkEnd w:id="8"/>
    </w:p>
    <w:p w14:paraId="40595310" w14:textId="45CCB086" w:rsidR="00B53FC2" w:rsidRDefault="00EA6B53" w:rsidP="00BB7032">
      <w:pPr>
        <w:rPr>
          <w:lang w:val="en-SG"/>
        </w:rPr>
      </w:pPr>
      <w:r>
        <w:rPr>
          <w:noProof/>
          <w:lang w:eastAsia="en-GB"/>
        </w:rPr>
        <mc:AlternateContent>
          <mc:Choice Requires="wpc">
            <w:drawing>
              <wp:inline distT="0" distB="0" distL="0" distR="0" wp14:anchorId="75FF4A8B" wp14:editId="07218B09">
                <wp:extent cx="6154473" cy="5011420"/>
                <wp:effectExtent l="0" t="0" r="0" b="36830"/>
                <wp:docPr id="1295652140" name="Canvas 1295652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79259347" name="Rectangle 1179259347"/>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4317508" name="Picture 684317508"/>
                          <pic:cNvPicPr>
                            <a:picLocks noChangeAspect="1"/>
                          </pic:cNvPicPr>
                        </pic:nvPicPr>
                        <pic:blipFill>
                          <a:blip r:embed="rId11"/>
                          <a:stretch>
                            <a:fillRect/>
                          </a:stretch>
                        </pic:blipFill>
                        <pic:spPr>
                          <a:xfrm>
                            <a:off x="2801509" y="2143496"/>
                            <a:ext cx="396150" cy="431002"/>
                          </a:xfrm>
                          <a:prstGeom prst="rect">
                            <a:avLst/>
                          </a:prstGeom>
                        </pic:spPr>
                      </pic:pic>
                      <wps:wsp>
                        <wps:cNvPr id="138752104" name="Rectangle 138752104"/>
                        <wps:cNvSpPr/>
                        <wps:spPr>
                          <a:xfrm>
                            <a:off x="4552949" y="1152525"/>
                            <a:ext cx="1252189" cy="780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7B880" w14:textId="77777777" w:rsidR="007441B9" w:rsidRDefault="008975D6" w:rsidP="00012981">
                              <w:pPr>
                                <w:pStyle w:val="NormalWeb"/>
                                <w:spacing w:before="0" w:beforeAutospacing="0" w:after="0" w:afterAutospacing="0" w:line="257" w:lineRule="auto"/>
                                <w:jc w:val="center"/>
                                <w:rPr>
                                  <w:rFonts w:eastAsia="Calibri"/>
                                  <w:sz w:val="22"/>
                                  <w:szCs w:val="22"/>
                                </w:rPr>
                              </w:pPr>
                              <w:r>
                                <w:rPr>
                                  <w:rFonts w:eastAsia="Calibri"/>
                                  <w:sz w:val="22"/>
                                  <w:szCs w:val="22"/>
                                </w:rPr>
                                <w:t>Servo</w:t>
                              </w:r>
                              <w:r w:rsidR="007441B9">
                                <w:rPr>
                                  <w:rFonts w:eastAsia="Calibri"/>
                                  <w:sz w:val="22"/>
                                  <w:szCs w:val="22"/>
                                </w:rPr>
                                <w:t>/DC</w:t>
                              </w:r>
                              <w:r>
                                <w:rPr>
                                  <w:rFonts w:eastAsia="Calibri"/>
                                  <w:sz w:val="22"/>
                                  <w:szCs w:val="22"/>
                                </w:rPr>
                                <w:t xml:space="preserve"> </w:t>
                              </w:r>
                            </w:p>
                            <w:p w14:paraId="6CDE05CD" w14:textId="77777777" w:rsidR="008975D6" w:rsidRDefault="008975D6" w:rsidP="00012981">
                              <w:pPr>
                                <w:pStyle w:val="NormalWeb"/>
                                <w:spacing w:before="0" w:beforeAutospacing="0" w:after="0" w:afterAutospacing="0" w:line="257" w:lineRule="auto"/>
                                <w:jc w:val="center"/>
                              </w:pPr>
                              <w:r>
                                <w:rPr>
                                  <w:rFonts w:eastAsia="Calibri"/>
                                  <w:sz w:val="22"/>
                                  <w:szCs w:val="22"/>
                                </w:rPr>
                                <w:t>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520377" name="Straight Arrow Connector 508520377"/>
                        <wps:cNvCnPr/>
                        <wps:spPr>
                          <a:xfrm flipV="1">
                            <a:off x="4072175" y="1542728"/>
                            <a:ext cx="480735" cy="984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5439610" name="Rectangle 1415439610"/>
                        <wps:cNvSpPr/>
                        <wps:spPr>
                          <a:xfrm>
                            <a:off x="4542619" y="2169118"/>
                            <a:ext cx="126936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17AB1" w14:textId="77777777" w:rsidR="008975D6" w:rsidRPr="004E4F75" w:rsidRDefault="004E4F75" w:rsidP="00012981">
                              <w:pPr>
                                <w:pStyle w:val="NormalWeb"/>
                                <w:spacing w:before="0" w:beforeAutospacing="0" w:after="0" w:afterAutospacing="0" w:line="254" w:lineRule="auto"/>
                                <w:jc w:val="center"/>
                                <w:rPr>
                                  <w:lang w:val="en-US"/>
                                </w:rPr>
                              </w:pPr>
                              <w:r>
                                <w:rPr>
                                  <w:rFonts w:eastAsia="Calibri"/>
                                  <w:sz w:val="22"/>
                                  <w:szCs w:val="22"/>
                                  <w:lang w:val="en-US"/>
                                </w:rPr>
                                <w:t>Fan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397116" name="Straight Arrow Connector 87397116"/>
                        <wps:cNvCnPr/>
                        <wps:spPr>
                          <a:xfrm>
                            <a:off x="4036582" y="2318978"/>
                            <a:ext cx="50519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7504951" name="Straight Arrow Connector 1017504951"/>
                        <wps:cNvCnPr/>
                        <wps:spPr>
                          <a:xfrm>
                            <a:off x="1306081" y="1010889"/>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2682029" name="Rectangle 702682029"/>
                        <wps:cNvSpPr/>
                        <wps:spPr>
                          <a:xfrm>
                            <a:off x="320630" y="708076"/>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C9D76" w14:textId="77777777" w:rsidR="0015690D" w:rsidRPr="004E4F75" w:rsidRDefault="004E4F75" w:rsidP="00012981">
                              <w:pPr>
                                <w:pStyle w:val="NormalWeb"/>
                                <w:spacing w:before="0" w:beforeAutospacing="0" w:after="0" w:afterAutospacing="0" w:line="257" w:lineRule="auto"/>
                                <w:jc w:val="center"/>
                                <w:rPr>
                                  <w:sz w:val="20"/>
                                  <w:szCs w:val="20"/>
                                  <w:lang w:val="en-US"/>
                                </w:rPr>
                              </w:pPr>
                              <w:r>
                                <w:rPr>
                                  <w:rFonts w:eastAsia="Calibri"/>
                                  <w:sz w:val="20"/>
                                  <w:szCs w:val="20"/>
                                  <w:lang w:val="en-US"/>
                                </w:rPr>
                                <w:t>Ambient</w:t>
                              </w:r>
                              <w:r w:rsidR="00834DF7">
                                <w:rPr>
                                  <w:rFonts w:eastAsia="Calibri"/>
                                  <w:sz w:val="20"/>
                                  <w:szCs w:val="20"/>
                                  <w:lang w:val="en-US"/>
                                </w:rPr>
                                <w:t xml:space="preserve"> Temperature </w:t>
                              </w:r>
                              <w:r>
                                <w:rPr>
                                  <w:rFonts w:eastAsia="Calibri"/>
                                  <w:sz w:val="20"/>
                                  <w:szCs w:val="20"/>
                                  <w:lang w:val="en-US"/>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2742030" name="Text Box 1062742030"/>
                        <wps:cNvSpPr txBox="1"/>
                        <wps:spPr>
                          <a:xfrm>
                            <a:off x="1886450" y="973776"/>
                            <a:ext cx="1139190" cy="314960"/>
                          </a:xfrm>
                          <a:prstGeom prst="rect">
                            <a:avLst/>
                          </a:prstGeom>
                          <a:noFill/>
                          <a:ln w="6350">
                            <a:noFill/>
                          </a:ln>
                        </wps:spPr>
                        <wps:txbx>
                          <w:txbxContent>
                            <w:p w14:paraId="28D18472" w14:textId="77777777" w:rsidR="00BE5039" w:rsidRDefault="00696D85">
                              <w:r>
                                <w:t xml:space="preserve">   SPI_</w:t>
                              </w:r>
                              <w:r w:rsidR="00BE5039">
                                <w:t>ADC_CH01</w:t>
                              </w:r>
                            </w:p>
                            <w:p w14:paraId="29BA5E7E" w14:textId="6965B03E" w:rsidR="00BE5039" w:rsidRDefault="00BE503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6729055" name="Rectangle 586729055"/>
                        <wps:cNvSpPr/>
                        <wps:spPr>
                          <a:xfrm>
                            <a:off x="4535275" y="2911325"/>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2D552"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2500572" name="Right Arrow 101"/>
                        <wps:cNvSpPr/>
                        <wps:spPr>
                          <a:xfrm>
                            <a:off x="4072175" y="3040084"/>
                            <a:ext cx="414100"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634471" name="Text Box 99"/>
                        <wps:cNvSpPr txBox="1"/>
                        <wps:spPr>
                          <a:xfrm>
                            <a:off x="3672456" y="3059767"/>
                            <a:ext cx="370205" cy="314325"/>
                          </a:xfrm>
                          <a:prstGeom prst="rect">
                            <a:avLst/>
                          </a:prstGeom>
                          <a:noFill/>
                          <a:ln w="6350">
                            <a:noFill/>
                          </a:ln>
                        </wps:spPr>
                        <wps:txbx>
                          <w:txbxContent>
                            <w:p w14:paraId="1B4E5E58"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5105288" name="Text Box 99"/>
                        <wps:cNvSpPr txBox="1"/>
                        <wps:spPr>
                          <a:xfrm>
                            <a:off x="1956390" y="499881"/>
                            <a:ext cx="2115820" cy="314325"/>
                          </a:xfrm>
                          <a:prstGeom prst="rect">
                            <a:avLst/>
                          </a:prstGeom>
                          <a:noFill/>
                          <a:ln w="6350">
                            <a:noFill/>
                          </a:ln>
                        </wps:spPr>
                        <wps:txbx>
                          <w:txbxContent>
                            <w:p w14:paraId="2886083F"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2069631" name="Left-Right Arrow 107"/>
                        <wps:cNvSpPr/>
                        <wps:spPr>
                          <a:xfrm>
                            <a:off x="1297292" y="1552575"/>
                            <a:ext cx="694706" cy="302928"/>
                          </a:xfrm>
                          <a:prstGeom prst="lef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197117" name="Straight Arrow Connector 697197117"/>
                        <wps:cNvCnPr/>
                        <wps:spPr>
                          <a:xfrm>
                            <a:off x="1247775" y="3270281"/>
                            <a:ext cx="74420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0765027" name="Rectangle 1990765027"/>
                        <wps:cNvSpPr/>
                        <wps:spPr>
                          <a:xfrm>
                            <a:off x="4591050" y="3629025"/>
                            <a:ext cx="1057275" cy="676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B28321" w14:textId="77777777" w:rsidR="00D5466E" w:rsidRDefault="00D5466E" w:rsidP="00D5466E">
                              <w:pPr>
                                <w:jc w:val="center"/>
                                <w:rPr>
                                  <w:lang w:val="en-US"/>
                                </w:rPr>
                              </w:pPr>
                              <w:r>
                                <w:rPr>
                                  <w:lang w:val="en-US"/>
                                </w:rPr>
                                <w:t>UV Light</w:t>
                              </w:r>
                            </w:p>
                            <w:p w14:paraId="445D7795" w14:textId="77777777" w:rsidR="00D5466E" w:rsidRPr="00D5466E" w:rsidRDefault="00D5466E" w:rsidP="00D5466E">
                              <w:pPr>
                                <w:jc w:val="center"/>
                                <w:rPr>
                                  <w:lang w:val="en-US"/>
                                </w:rPr>
                              </w:pPr>
                              <w:r>
                                <w:rPr>
                                  <w:lang w:val="en-US"/>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982461" name="Arrow: Right 1557982461"/>
                        <wps:cNvSpPr/>
                        <wps:spPr>
                          <a:xfrm>
                            <a:off x="4114800" y="3810000"/>
                            <a:ext cx="40005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853977" name="Arrow: Right 350853977"/>
                        <wps:cNvSpPr/>
                        <wps:spPr>
                          <a:xfrm rot="5400000">
                            <a:off x="2822554" y="4635750"/>
                            <a:ext cx="360815" cy="3905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DE52FD" w14:textId="77777777" w:rsidR="007441B9" w:rsidRDefault="007441B9" w:rsidP="00744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260275" name="Rectangle 1399260275"/>
                        <wps:cNvSpPr/>
                        <wps:spPr>
                          <a:xfrm>
                            <a:off x="400050" y="1381125"/>
                            <a:ext cx="838200" cy="657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7206AE" w14:textId="31B2948C" w:rsidR="0058414B" w:rsidRDefault="0058414B" w:rsidP="0058414B">
                              <w:pPr>
                                <w:jc w:val="center"/>
                                <w:rPr>
                                  <w:lang w:val="en-US"/>
                                </w:rPr>
                              </w:pPr>
                              <w:r>
                                <w:rPr>
                                  <w:lang w:val="en-US"/>
                                </w:rPr>
                                <w:t>EC Level</w:t>
                              </w:r>
                            </w:p>
                            <w:p w14:paraId="7F6E7A31" w14:textId="28A265CD" w:rsidR="0058414B" w:rsidRPr="0058414B" w:rsidRDefault="0058414B" w:rsidP="0058414B">
                              <w:pPr>
                                <w:jc w:val="center"/>
                                <w:rPr>
                                  <w:lang w:val="en-US"/>
                                </w:rPr>
                              </w:pPr>
                              <w:r>
                                <w:rPr>
                                  <w:lang w:val="en-US"/>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542197" name="Rectangle 997542197"/>
                        <wps:cNvSpPr/>
                        <wps:spPr>
                          <a:xfrm>
                            <a:off x="428617" y="2228850"/>
                            <a:ext cx="1038233" cy="5429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96D97A" w14:textId="0502956F" w:rsidR="0069463C" w:rsidRPr="0069463C" w:rsidRDefault="007E2E83" w:rsidP="0069463C">
                              <w:pPr>
                                <w:jc w:val="center"/>
                                <w:rPr>
                                  <w:lang w:val="en-US"/>
                                </w:rPr>
                              </w:pPr>
                              <w:r>
                                <w:rPr>
                                  <w:lang w:val="en-US"/>
                                </w:rPr>
                                <w:t>Light Intensity</w:t>
                              </w:r>
                              <w:r>
                                <w:rPr>
                                  <w:lang w:val="en-US"/>
                                </w:rPr>
                                <w:br/>
                              </w:r>
                              <w:r w:rsidR="0069463C">
                                <w:rPr>
                                  <w:lang w:val="en-US"/>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40306" name="Straight Arrow Connector 119440306"/>
                        <wps:cNvCnPr>
                          <a:stCxn id="997542197" idx="3"/>
                        </wps:cNvCnPr>
                        <wps:spPr>
                          <a:xfrm>
                            <a:off x="1466837" y="2500313"/>
                            <a:ext cx="551088"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08268" name="Rectangle 153908268"/>
                        <wps:cNvSpPr/>
                        <wps:spPr>
                          <a:xfrm>
                            <a:off x="466725" y="3952875"/>
                            <a:ext cx="103937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A99854" w14:textId="52AA3060" w:rsidR="009C03DF" w:rsidRPr="009C03DF" w:rsidRDefault="009C03DF" w:rsidP="009C03DF">
                              <w:pPr>
                                <w:jc w:val="center"/>
                                <w:rPr>
                                  <w:lang w:val="en-US"/>
                                </w:rPr>
                              </w:pPr>
                              <w:r>
                                <w:rPr>
                                  <w:lang w:val="en-US"/>
                                </w:rPr>
                                <w:t>Relative 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338911" name="Straight Arrow Connector 1129338911"/>
                        <wps:cNvCnPr>
                          <a:stCxn id="153908268" idx="3"/>
                        </wps:cNvCnPr>
                        <wps:spPr>
                          <a:xfrm>
                            <a:off x="1506082" y="4257675"/>
                            <a:ext cx="5050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4577214" name="Rectangle 1914577214"/>
                        <wps:cNvSpPr/>
                        <wps:spPr>
                          <a:xfrm>
                            <a:off x="398040" y="3009900"/>
                            <a:ext cx="840208" cy="657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1E4EF3" w14:textId="6BA0A1E0" w:rsidR="00D4021C" w:rsidRPr="00D4021C" w:rsidRDefault="00D4021C" w:rsidP="00D4021C">
                              <w:pPr>
                                <w:jc w:val="center"/>
                                <w:rPr>
                                  <w:lang w:val="en-US"/>
                                </w:rPr>
                              </w:pPr>
                              <w:r>
                                <w:rPr>
                                  <w:lang w:val="en-US"/>
                                </w:rPr>
                                <w:t>pH level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FF4A8B" id="Canvas 1295652140" o:spid="_x0000_s1030"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1544;height:50114;visibility:visible;mso-wrap-style:square">
                  <v:fill o:detectmouseclick="t"/>
                  <v:path o:connecttype="none"/>
                </v:shape>
                <v:rect id="Rectangle 1179259347" o:spid="_x0000_s1032"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" fillcolor="white [3212]" strokecolor="#1f4d78 [1604]" strokeweight="1pt"/>
                <v:shape id="Picture 684317508" o:spid="_x0000_s1033"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">
                  <v:imagedata r:id="rId12" o:title=""/>
                </v:shape>
                <v:rect id="Rectangle 138752104" o:spid="_x0000_s1034" style="position:absolute;left:45529;top:11525;width:12522;height:7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" fillcolor="#5b9bd5 [3204]" strokecolor="#1f4d78 [1604]" strokeweight="1pt">
                  <v:textbox>
                    <w:txbxContent>
                      <w:p w14:paraId="7627B880" w14:textId="77777777" w:rsidR="007441B9" w:rsidRDefault="008975D6" w:rsidP="00012981">
                        <w:pPr>
                          <w:pStyle w:val="NormalWeb"/>
                          <w:spacing w:before="0" w:beforeAutospacing="0" w:after="0" w:afterAutospacing="0" w:line="257" w:lineRule="auto"/>
                          <w:jc w:val="center"/>
                          <w:rPr>
                            <w:rFonts w:eastAsia="Calibri"/>
                            <w:sz w:val="22"/>
                            <w:szCs w:val="22"/>
                          </w:rPr>
                        </w:pPr>
                        <w:r>
                          <w:rPr>
                            <w:rFonts w:eastAsia="Calibri"/>
                            <w:sz w:val="22"/>
                            <w:szCs w:val="22"/>
                          </w:rPr>
                          <w:t>Servo</w:t>
                        </w:r>
                        <w:r w:rsidR="007441B9">
                          <w:rPr>
                            <w:rFonts w:eastAsia="Calibri"/>
                            <w:sz w:val="22"/>
                            <w:szCs w:val="22"/>
                          </w:rPr>
                          <w:t>/DC</w:t>
                        </w:r>
                        <w:r>
                          <w:rPr>
                            <w:rFonts w:eastAsia="Calibri"/>
                            <w:sz w:val="22"/>
                            <w:szCs w:val="22"/>
                          </w:rPr>
                          <w:t xml:space="preserve"> </w:t>
                        </w:r>
                      </w:p>
                      <w:p w14:paraId="6CDE05CD" w14:textId="77777777" w:rsidR="008975D6" w:rsidRDefault="008975D6" w:rsidP="00012981">
                        <w:pPr>
                          <w:pStyle w:val="NormalWeb"/>
                          <w:spacing w:before="0" w:beforeAutospacing="0" w:after="0" w:afterAutospacing="0" w:line="257" w:lineRule="auto"/>
                          <w:jc w:val="center"/>
                        </w:pPr>
                        <w:r>
                          <w:rPr>
                            <w:rFonts w:eastAsia="Calibri"/>
                            <w:sz w:val="22"/>
                            <w:szCs w:val="22"/>
                          </w:rPr>
                          <w:t>Motor</w:t>
                        </w:r>
                      </w:p>
                    </w:txbxContent>
                  </v:textbox>
                </v:rect>
                <v:shapetype id="_x0000_t32" coordsize="21600,21600" o:spt="32" o:oned="t" path="m,l21600,21600e" filled="f">
                  <v:path arrowok="t" fillok="f" o:connecttype="none"/>
                  <o:lock v:ext="edit" shapetype="t"/>
                </v:shapetype>
                <v:shape id="Straight Arrow Connector 508520377" o:spid="_x0000_s1035" type="#_x0000_t32" style="position:absolute;left:40721;top:15427;width:4808;height: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" strokecolor="black [3213]" strokeweight="1.5pt">
                  <v:stroke endarrow="block" joinstyle="miter"/>
                </v:shape>
                <v:rect id="Rectangle 1415439610" o:spid="_x0000_s1036" style="position:absolute;left:45426;top:21691;width:1269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" fillcolor="#5b9bd5 [3204]" strokecolor="#1f4d78 [1604]" strokeweight="1pt">
                  <v:textbox>
                    <w:txbxContent>
                      <w:p w14:paraId="1C917AB1" w14:textId="77777777" w:rsidR="008975D6" w:rsidRPr="004E4F75" w:rsidRDefault="004E4F75" w:rsidP="00012981">
                        <w:pPr>
                          <w:pStyle w:val="NormalWeb"/>
                          <w:spacing w:before="0" w:beforeAutospacing="0" w:after="0" w:afterAutospacing="0" w:line="254" w:lineRule="auto"/>
                          <w:jc w:val="center"/>
                          <w:rPr>
                            <w:lang w:val="en-US"/>
                          </w:rPr>
                        </w:pPr>
                        <w:r>
                          <w:rPr>
                            <w:rFonts w:eastAsia="Calibri"/>
                            <w:sz w:val="22"/>
                            <w:szCs w:val="22"/>
                            <w:lang w:val="en-US"/>
                          </w:rPr>
                          <w:t>Fan</w:t>
                        </w:r>
                      </w:p>
                    </w:txbxContent>
                  </v:textbox>
                </v:rect>
                <v:shape id="Straight Arrow Connector 87397116" o:spid="_x0000_s1037" type="#_x0000_t32" style="position:absolute;left:40365;top:23189;width:5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" strokecolor="black [3213]" strokeweight="1.5pt">
                  <v:stroke endarrow="block" joinstyle="miter"/>
                </v:shape>
                <v:shape id="Straight Arrow Connector 1017504951" o:spid="_x0000_s1038" type="#_x0000_t32" style="position:absolute;left:13060;top:10108;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" strokecolor="black [3213]" strokeweight="1.5pt">
                  <v:stroke endarrow="block" joinstyle="miter"/>
                </v:shape>
                <v:rect id="Rectangle 702682029" o:spid="_x0000_s1039" style="position:absolute;left:3206;top:7080;width:9854;height:5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" fillcolor="#5b9bd5 [3204]" strokecolor="#1f4d78 [1604]" strokeweight="1pt">
                  <v:textbox>
                    <w:txbxContent>
                      <w:p w14:paraId="141C9D76" w14:textId="77777777" w:rsidR="0015690D" w:rsidRPr="004E4F75" w:rsidRDefault="004E4F75" w:rsidP="00012981">
                        <w:pPr>
                          <w:pStyle w:val="NormalWeb"/>
                          <w:spacing w:before="0" w:beforeAutospacing="0" w:after="0" w:afterAutospacing="0" w:line="257" w:lineRule="auto"/>
                          <w:jc w:val="center"/>
                          <w:rPr>
                            <w:sz w:val="20"/>
                            <w:szCs w:val="20"/>
                            <w:lang w:val="en-US"/>
                          </w:rPr>
                        </w:pPr>
                        <w:r>
                          <w:rPr>
                            <w:rFonts w:eastAsia="Calibri"/>
                            <w:sz w:val="20"/>
                            <w:szCs w:val="20"/>
                            <w:lang w:val="en-US"/>
                          </w:rPr>
                          <w:t>Ambient</w:t>
                        </w:r>
                        <w:r w:rsidR="00834DF7">
                          <w:rPr>
                            <w:rFonts w:eastAsia="Calibri"/>
                            <w:sz w:val="20"/>
                            <w:szCs w:val="20"/>
                            <w:lang w:val="en-US"/>
                          </w:rPr>
                          <w:t xml:space="preserve"> Temperature </w:t>
                        </w:r>
                        <w:r>
                          <w:rPr>
                            <w:rFonts w:eastAsia="Calibri"/>
                            <w:sz w:val="20"/>
                            <w:szCs w:val="20"/>
                            <w:lang w:val="en-US"/>
                          </w:rPr>
                          <w:t>sensor</w:t>
                        </w:r>
                      </w:p>
                    </w:txbxContent>
                  </v:textbox>
                </v:rect>
                <v:shape id="Text Box 1062742030" o:spid="_x0000_s1040" type="#_x0000_t202" style="position:absolute;left:18864;top:9737;width:11392;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" filled="f" stroked="f" strokeweight=".5pt">
                  <v:textbox>
                    <w:txbxContent>
                      <w:p w14:paraId="28D18472" w14:textId="77777777" w:rsidR="00BE5039" w:rsidRDefault="00696D85">
                        <w:r>
                          <w:t xml:space="preserve">   SPI_</w:t>
                        </w:r>
                        <w:r w:rsidR="00BE5039">
                          <w:t>ADC_CH01</w:t>
                        </w:r>
                      </w:p>
                      <w:p w14:paraId="29BA5E7E" w14:textId="6965B03E" w:rsidR="00BE5039" w:rsidRDefault="00BE5039"/>
                    </w:txbxContent>
                  </v:textbox>
                </v:shape>
                <v:rect id="Rectangle 586729055" o:spid="_x0000_s1041" style="position:absolute;left:45352;top:29113;width:12688;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" fillcolor="#5b9bd5 [3204]" strokecolor="#1f4d78 [1604]" strokeweight="1pt">
                  <v:textbox>
                    <w:txbxContent>
                      <w:p w14:paraId="08D2D552"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42" type="#_x0000_t13" style="position:absolute;left:40721;top:30400;width:4141;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" adj="13857" fillcolor="#ffc000 [3207]" stroked="f" strokeweight="1pt"/>
                <v:shape id="Text Box 99" o:spid="_x0000_s1043"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" filled="f" stroked="f" strokeweight=".5pt">
                  <v:textbox>
                    <w:txbxContent>
                      <w:p w14:paraId="1B4E5E58"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44"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" filled="f" stroked="f" strokeweight=".5pt">
                  <v:textbox>
                    <w:txbxContent>
                      <w:p w14:paraId="2886083F"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7" o:spid="_x0000_s1045" type="#_x0000_t69" style="position:absolute;left:12972;top:15525;width:6947;height: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" adj="4709" fillcolor="#ffc000 [3207]" stroked="f" strokeweight="1pt"/>
                <v:shape id="Straight Arrow Connector 697197117" o:spid="_x0000_s1046" type="#_x0000_t32" style="position:absolute;left:12477;top:32702;width:74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" strokecolor="black [3213]" strokeweight="1.5pt">
                  <v:stroke endarrow="block" joinstyle="miter"/>
                </v:shape>
                <v:rect id="Rectangle 1990765027" o:spid="_x0000_s1047" style="position:absolute;left:45910;top:36290;width:10573;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" fillcolor="#5b9bd5 [3204]" strokecolor="#091723 [484]" strokeweight="1pt">
                  <v:textbox>
                    <w:txbxContent>
                      <w:p w14:paraId="7DB28321" w14:textId="77777777" w:rsidR="00D5466E" w:rsidRDefault="00D5466E" w:rsidP="00D5466E">
                        <w:pPr>
                          <w:jc w:val="center"/>
                          <w:rPr>
                            <w:lang w:val="en-US"/>
                          </w:rPr>
                        </w:pPr>
                        <w:r>
                          <w:rPr>
                            <w:lang w:val="en-US"/>
                          </w:rPr>
                          <w:t>UV Light</w:t>
                        </w:r>
                      </w:p>
                      <w:p w14:paraId="445D7795" w14:textId="77777777" w:rsidR="00D5466E" w:rsidRPr="00D5466E" w:rsidRDefault="00D5466E" w:rsidP="00D5466E">
                        <w:pPr>
                          <w:jc w:val="center"/>
                          <w:rPr>
                            <w:lang w:val="en-US"/>
                          </w:rPr>
                        </w:pPr>
                        <w:r>
                          <w:rPr>
                            <w:lang w:val="en-US"/>
                          </w:rPr>
                          <w:t>(LED)</w:t>
                        </w:r>
                      </w:p>
                    </w:txbxContent>
                  </v:textbox>
                </v:rect>
                <v:shape id="Arrow: Right 1557982461" o:spid="_x0000_s1048" type="#_x0000_t13" style="position:absolute;left:41148;top:38100;width:400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" adj="13629" fillcolor="#5b9bd5 [3204]" strokecolor="#091723 [484]" strokeweight="1pt"/>
                <v:shape id="Arrow: Right 350853977" o:spid="_x0000_s1049" type="#_x0000_t13" style="position:absolute;left:28225;top:46357;width:3608;height:39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" adj="10800" fillcolor="#5b9bd5 [3204]" strokecolor="#091723 [484]" strokeweight="1pt">
                  <v:textbox>
                    <w:txbxContent>
                      <w:p w14:paraId="53DE52FD" w14:textId="77777777" w:rsidR="007441B9" w:rsidRDefault="007441B9" w:rsidP="007441B9">
                        <w:pPr>
                          <w:jc w:val="center"/>
                        </w:pPr>
                      </w:p>
                    </w:txbxContent>
                  </v:textbox>
                </v:shape>
                <v:rect id="Rectangle 1399260275" o:spid="_x0000_s1050" style="position:absolute;left:4000;top:13811;width:838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" fillcolor="#5b9bd5 [3204]" strokecolor="#091723 [484]" strokeweight="1pt">
                  <v:textbox>
                    <w:txbxContent>
                      <w:p w14:paraId="677206AE" w14:textId="31B2948C" w:rsidR="0058414B" w:rsidRDefault="0058414B" w:rsidP="0058414B">
                        <w:pPr>
                          <w:jc w:val="center"/>
                          <w:rPr>
                            <w:lang w:val="en-US"/>
                          </w:rPr>
                        </w:pPr>
                        <w:r>
                          <w:rPr>
                            <w:lang w:val="en-US"/>
                          </w:rPr>
                          <w:t>EC Level</w:t>
                        </w:r>
                      </w:p>
                      <w:p w14:paraId="7F6E7A31" w14:textId="28A265CD" w:rsidR="0058414B" w:rsidRPr="0058414B" w:rsidRDefault="0058414B" w:rsidP="0058414B">
                        <w:pPr>
                          <w:jc w:val="center"/>
                          <w:rPr>
                            <w:lang w:val="en-US"/>
                          </w:rPr>
                        </w:pPr>
                        <w:r>
                          <w:rPr>
                            <w:lang w:val="en-US"/>
                          </w:rPr>
                          <w:t>Sensor</w:t>
                        </w:r>
                      </w:p>
                    </w:txbxContent>
                  </v:textbox>
                </v:rect>
                <v:rect id="Rectangle 997542197" o:spid="_x0000_s1051" style="position:absolute;left:4286;top:22288;width:1038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" fillcolor="#5b9bd5 [3204]" strokecolor="#091723 [484]" strokeweight="1pt">
                  <v:textbox>
                    <w:txbxContent>
                      <w:p w14:paraId="3B96D97A" w14:textId="0502956F" w:rsidR="0069463C" w:rsidRPr="0069463C" w:rsidRDefault="007E2E83" w:rsidP="0069463C">
                        <w:pPr>
                          <w:jc w:val="center"/>
                          <w:rPr>
                            <w:lang w:val="en-US"/>
                          </w:rPr>
                        </w:pPr>
                        <w:r>
                          <w:rPr>
                            <w:lang w:val="en-US"/>
                          </w:rPr>
                          <w:t>Light Intensity</w:t>
                        </w:r>
                        <w:r>
                          <w:rPr>
                            <w:lang w:val="en-US"/>
                          </w:rPr>
                          <w:br/>
                        </w:r>
                        <w:r w:rsidR="0069463C">
                          <w:rPr>
                            <w:lang w:val="en-US"/>
                          </w:rPr>
                          <w:t>Sensor</w:t>
                        </w:r>
                      </w:p>
                    </w:txbxContent>
                  </v:textbox>
                </v:rect>
                <v:shape id="Straight Arrow Connector 119440306" o:spid="_x0000_s1052" type="#_x0000_t32" style="position:absolute;left:14668;top:25003;width:5511;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" strokecolor="#5b9bd5 [3204]" strokeweight=".5pt">
                  <v:stroke endarrow="block" joinstyle="miter"/>
                </v:shape>
                <v:rect id="Rectangle 153908268" o:spid="_x0000_s1053" style="position:absolute;left:4667;top:39528;width:1039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" fillcolor="#5b9bd5 [3204]" strokecolor="#091723 [484]" strokeweight="1pt">
                  <v:textbox>
                    <w:txbxContent>
                      <w:p w14:paraId="1BA99854" w14:textId="52AA3060" w:rsidR="009C03DF" w:rsidRPr="009C03DF" w:rsidRDefault="009C03DF" w:rsidP="009C03DF">
                        <w:pPr>
                          <w:jc w:val="center"/>
                          <w:rPr>
                            <w:lang w:val="en-US"/>
                          </w:rPr>
                        </w:pPr>
                        <w:r>
                          <w:rPr>
                            <w:lang w:val="en-US"/>
                          </w:rPr>
                          <w:t>Relative Humidity Sensor</w:t>
                        </w:r>
                      </w:p>
                    </w:txbxContent>
                  </v:textbox>
                </v:rect>
                <v:shape id="Straight Arrow Connector 1129338911" o:spid="_x0000_s1054" type="#_x0000_t32" style="position:absolute;left:15060;top:42576;width:5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" strokecolor="#5b9bd5 [3204]" strokeweight=".5pt">
                  <v:stroke endarrow="block" joinstyle="miter"/>
                </v:shape>
                <v:rect id="Rectangle 1914577214" o:spid="_x0000_s1055" style="position:absolute;left:3980;top:30099;width:840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" fillcolor="#5b9bd5 [3204]" strokecolor="#091723 [484]" strokeweight="1pt">
                  <v:textbox>
                    <w:txbxContent>
                      <w:p w14:paraId="691E4EF3" w14:textId="6BA0A1E0" w:rsidR="00D4021C" w:rsidRPr="00D4021C" w:rsidRDefault="00D4021C" w:rsidP="00D4021C">
                        <w:pPr>
                          <w:jc w:val="center"/>
                          <w:rPr>
                            <w:lang w:val="en-US"/>
                          </w:rPr>
                        </w:pPr>
                        <w:r>
                          <w:rPr>
                            <w:lang w:val="en-US"/>
                          </w:rPr>
                          <w:t>pH level Sensor</w:t>
                        </w:r>
                      </w:p>
                    </w:txbxContent>
                  </v:textbox>
                </v:rect>
                <w10:anchorlock/>
              </v:group>
            </w:pict>
          </mc:Fallback>
        </mc:AlternateContent>
      </w:r>
    </w:p>
    <w:p w14:paraId="3DD473B1" w14:textId="78BC0730" w:rsidR="00481168" w:rsidRDefault="007441B9" w:rsidP="00BB7032">
      <w:pPr>
        <w:rPr>
          <w:lang w:val="en-SG"/>
        </w:rPr>
      </w:pPr>
      <w:r>
        <w:rPr>
          <w:noProof/>
          <w:lang w:val="en-SG"/>
        </w:rPr>
        <mc:AlternateContent>
          <mc:Choice Requires="wps">
            <w:drawing>
              <wp:anchor distT="0" distB="0" distL="114300" distR="114300" simplePos="0" relativeHeight="251658266" behindDoc="0" locked="0" layoutInCell="1" allowOverlap="1" wp14:anchorId="7186EDD1" wp14:editId="3D281B2E">
                <wp:simplePos x="0" y="0"/>
                <wp:positionH relativeFrom="column">
                  <wp:posOffset>2733675</wp:posOffset>
                </wp:positionH>
                <wp:positionV relativeFrom="paragraph">
                  <wp:posOffset>7620</wp:posOffset>
                </wp:positionV>
                <wp:extent cx="1009650" cy="552450"/>
                <wp:effectExtent l="0" t="0" r="19050" b="19050"/>
                <wp:wrapNone/>
                <wp:docPr id="1198382175" name="Rectangle 1"/>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5B590" w14:textId="31656347" w:rsidR="007441B9" w:rsidRDefault="007441B9" w:rsidP="007441B9">
                            <w:pPr>
                              <w:jc w:val="center"/>
                              <w:rPr>
                                <w:lang w:val="en-US"/>
                              </w:rPr>
                            </w:pPr>
                            <w:proofErr w:type="spellStart"/>
                            <w:r>
                              <w:rPr>
                                <w:lang w:val="en-US"/>
                              </w:rPr>
                              <w:t>nodeRED</w:t>
                            </w:r>
                            <w:proofErr w:type="spellEnd"/>
                          </w:p>
                          <w:p w14:paraId="1F03DFA6" w14:textId="0057E644" w:rsidR="007441B9" w:rsidRPr="007441B9" w:rsidRDefault="007441B9" w:rsidP="007441B9">
                            <w:pPr>
                              <w:jc w:val="center"/>
                              <w:rPr>
                                <w:lang w:val="en-US"/>
                              </w:rPr>
                            </w:pPr>
                            <w:r>
                              <w:rPr>
                                <w:lang w:val="en-US"/>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6EDD1" id="_x0000_s1056" style="position:absolute;margin-left:215.25pt;margin-top:.6pt;width:79.5pt;height:43.5pt;z-index:251658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" fillcolor="#5b9bd5 [3204]" strokecolor="#091723 [484]" strokeweight="1pt">
                <v:textbox>
                  <w:txbxContent>
                    <w:p w14:paraId="3A45B590" w14:textId="31656347" w:rsidR="007441B9" w:rsidRDefault="007441B9" w:rsidP="007441B9">
                      <w:pPr>
                        <w:jc w:val="center"/>
                        <w:rPr>
                          <w:lang w:val="en-US"/>
                        </w:rPr>
                      </w:pPr>
                      <w:proofErr w:type="spellStart"/>
                      <w:r>
                        <w:rPr>
                          <w:lang w:val="en-US"/>
                        </w:rPr>
                        <w:t>nodeRED</w:t>
                      </w:r>
                      <w:proofErr w:type="spellEnd"/>
                    </w:p>
                    <w:p w14:paraId="1F03DFA6" w14:textId="0057E644" w:rsidR="007441B9" w:rsidRPr="007441B9" w:rsidRDefault="007441B9" w:rsidP="007441B9">
                      <w:pPr>
                        <w:jc w:val="center"/>
                        <w:rPr>
                          <w:lang w:val="en-US"/>
                        </w:rPr>
                      </w:pPr>
                      <w:r>
                        <w:rPr>
                          <w:lang w:val="en-US"/>
                        </w:rPr>
                        <w:t>Dashboard</w:t>
                      </w:r>
                    </w:p>
                  </w:txbxContent>
                </v:textbox>
              </v:rect>
            </w:pict>
          </mc:Fallback>
        </mc:AlternateContent>
      </w:r>
    </w:p>
    <w:p w14:paraId="1A670FD7" w14:textId="77777777" w:rsidR="00481168" w:rsidRDefault="00481168" w:rsidP="00BB7032">
      <w:pPr>
        <w:rPr>
          <w:lang w:val="en-SG"/>
        </w:rPr>
      </w:pPr>
    </w:p>
    <w:p w14:paraId="7ED769F8" w14:textId="77777777" w:rsidR="00481168" w:rsidRDefault="00481168">
      <w:pPr>
        <w:rPr>
          <w:lang w:val="en-SG"/>
        </w:rPr>
      </w:pPr>
    </w:p>
    <w:p w14:paraId="29093825" w14:textId="77777777" w:rsidR="00481168" w:rsidRDefault="00481168">
      <w:pPr>
        <w:rPr>
          <w:lang w:val="en-SG"/>
        </w:rPr>
      </w:pPr>
    </w:p>
    <w:p w14:paraId="1FB3D044" w14:textId="77777777" w:rsidR="00E448BC" w:rsidRDefault="00E448BC">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2EBA8224" w14:textId="77777777" w:rsidR="005929C9" w:rsidRDefault="005929C9">
      <w:pPr>
        <w:rPr>
          <w:lang w:val="en-SG"/>
        </w:rPr>
      </w:pPr>
    </w:p>
    <w:p w14:paraId="6FAC86A4" w14:textId="77777777" w:rsidR="00481168" w:rsidRDefault="00481168">
      <w:pPr>
        <w:rPr>
          <w:lang w:val="en-SG"/>
        </w:rPr>
      </w:pPr>
    </w:p>
    <w:p w14:paraId="48B639EA" w14:textId="77777777" w:rsidR="00D950C8" w:rsidRDefault="00E2293D" w:rsidP="007435C5">
      <w:pPr>
        <w:pStyle w:val="Heading2"/>
        <w:numPr>
          <w:ilvl w:val="1"/>
          <w:numId w:val="2"/>
        </w:numPr>
        <w:rPr>
          <w:lang w:val="en-SG"/>
        </w:rPr>
      </w:pPr>
      <w:bookmarkStart w:id="9" w:name="_Toc170140422"/>
      <w:r>
        <w:rPr>
          <w:lang w:val="en-SG"/>
        </w:rPr>
        <w:lastRenderedPageBreak/>
        <w:t>Functional Requirements</w:t>
      </w:r>
      <w:bookmarkEnd w:id="9"/>
    </w:p>
    <w:p w14:paraId="11D8950F" w14:textId="7460989E" w:rsidR="00BD2F76" w:rsidRDefault="00B0554B" w:rsidP="00543090">
      <w:pPr>
        <w:pStyle w:val="Heading3"/>
        <w:numPr>
          <w:ilvl w:val="2"/>
          <w:numId w:val="2"/>
        </w:numPr>
        <w:rPr>
          <w:lang w:val="en-SG"/>
        </w:rPr>
      </w:pPr>
      <w:bookmarkStart w:id="10" w:name="_Toc170140423"/>
      <w:r>
        <w:rPr>
          <w:lang w:val="en-SG"/>
        </w:rPr>
        <w:t>Dashboard</w:t>
      </w:r>
      <w:bookmarkEnd w:id="10"/>
    </w:p>
    <w:p w14:paraId="3CDB2C21" w14:textId="77777777" w:rsidR="00EE2FD1" w:rsidRDefault="00EE2FD1" w:rsidP="00EE2FD1">
      <w:pPr>
        <w:rPr>
          <w:lang w:val="en-SG"/>
        </w:rPr>
      </w:pPr>
    </w:p>
    <w:p w14:paraId="2713F6FE" w14:textId="418A30FC" w:rsidR="00857FA8" w:rsidRPr="00857FA8" w:rsidRDefault="00973920" w:rsidP="00857FA8">
      <w:r>
        <w:t>Matplotlib</w:t>
      </w:r>
    </w:p>
    <w:tbl>
      <w:tblPr>
        <w:tblStyle w:val="TableGrid"/>
        <w:tblW w:w="9218" w:type="dxa"/>
        <w:tblLook w:val="04A0" w:firstRow="1" w:lastRow="0" w:firstColumn="1" w:lastColumn="0" w:noHBand="0" w:noVBand="1"/>
      </w:tblPr>
      <w:tblGrid>
        <w:gridCol w:w="1556"/>
        <w:gridCol w:w="7662"/>
      </w:tblGrid>
      <w:tr w:rsidR="00B06C1E" w14:paraId="27EEBE11" w14:textId="77777777" w:rsidTr="00706600">
        <w:trPr>
          <w:trHeight w:val="265"/>
        </w:trPr>
        <w:tc>
          <w:tcPr>
            <w:tcW w:w="1556" w:type="dxa"/>
          </w:tcPr>
          <w:p w14:paraId="5FA5F8B9" w14:textId="77777777" w:rsidR="00B06C1E" w:rsidRPr="00B06C1E" w:rsidRDefault="00B06C1E" w:rsidP="00950208">
            <w:pPr>
              <w:rPr>
                <w:b/>
                <w:lang w:val="en-SG"/>
              </w:rPr>
            </w:pPr>
            <w:r w:rsidRPr="00B06C1E">
              <w:rPr>
                <w:b/>
                <w:lang w:val="en-SG"/>
              </w:rPr>
              <w:t>REQ_ID</w:t>
            </w:r>
          </w:p>
        </w:tc>
        <w:tc>
          <w:tcPr>
            <w:tcW w:w="7662" w:type="dxa"/>
          </w:tcPr>
          <w:p w14:paraId="7D43AA71" w14:textId="77777777" w:rsidR="00B06C1E" w:rsidRPr="00B06C1E" w:rsidRDefault="00B06C1E" w:rsidP="00950208">
            <w:pPr>
              <w:rPr>
                <w:b/>
                <w:lang w:val="en-SG"/>
              </w:rPr>
            </w:pPr>
            <w:r w:rsidRPr="00B06C1E">
              <w:rPr>
                <w:b/>
                <w:lang w:val="en-SG"/>
              </w:rPr>
              <w:t>Requirement</w:t>
            </w:r>
          </w:p>
        </w:tc>
      </w:tr>
      <w:tr w:rsidR="00274E00" w14:paraId="182CA845" w14:textId="77777777" w:rsidTr="00706600">
        <w:trPr>
          <w:trHeight w:val="541"/>
        </w:trPr>
        <w:tc>
          <w:tcPr>
            <w:tcW w:w="1556" w:type="dxa"/>
          </w:tcPr>
          <w:p w14:paraId="0CFE6653" w14:textId="77777777" w:rsidR="00274E00" w:rsidRDefault="00274E00" w:rsidP="00274E00">
            <w:pPr>
              <w:rPr>
                <w:lang w:val="en-SG"/>
              </w:rPr>
            </w:pPr>
          </w:p>
          <w:p w14:paraId="16A830F5" w14:textId="1729B2A1" w:rsidR="00274E00" w:rsidRDefault="00274E00" w:rsidP="00274E00">
            <w:pPr>
              <w:rPr>
                <w:lang w:val="en-SG"/>
              </w:rPr>
            </w:pPr>
            <w:r>
              <w:rPr>
                <w:lang w:val="en-SG"/>
              </w:rPr>
              <w:t xml:space="preserve">REQ-01 </w:t>
            </w:r>
          </w:p>
        </w:tc>
        <w:tc>
          <w:tcPr>
            <w:tcW w:w="7662" w:type="dxa"/>
          </w:tcPr>
          <w:p w14:paraId="4D6AE053" w14:textId="44C08BEB" w:rsidR="00274E00" w:rsidRPr="00476BED" w:rsidRDefault="00274E00" w:rsidP="00274E00">
            <w:pPr>
              <w:rPr>
                <w:lang w:val="en-SG"/>
              </w:rPr>
            </w:pPr>
            <w:r>
              <w:rPr>
                <w:lang w:val="en-SG"/>
              </w:rPr>
              <w:t>Show pH levels in a 10 min interval (Top left corner of dashboard)</w:t>
            </w:r>
          </w:p>
        </w:tc>
      </w:tr>
      <w:tr w:rsidR="00B06C1E" w14:paraId="4B7CEF94" w14:textId="77777777" w:rsidTr="00706600">
        <w:trPr>
          <w:trHeight w:val="541"/>
        </w:trPr>
        <w:tc>
          <w:tcPr>
            <w:tcW w:w="1556" w:type="dxa"/>
          </w:tcPr>
          <w:p w14:paraId="044029EC" w14:textId="77777777" w:rsidR="00A423E0" w:rsidRDefault="00A423E0" w:rsidP="00950208">
            <w:pPr>
              <w:rPr>
                <w:lang w:val="en-SG"/>
              </w:rPr>
            </w:pPr>
          </w:p>
          <w:p w14:paraId="2C9507D2" w14:textId="569496F6" w:rsidR="00B06C1E" w:rsidRDefault="00C1499C" w:rsidP="00950208">
            <w:pPr>
              <w:rPr>
                <w:lang w:val="en-SG"/>
              </w:rPr>
            </w:pPr>
            <w:r>
              <w:rPr>
                <w:lang w:val="en-SG"/>
              </w:rPr>
              <w:t>REQ-</w:t>
            </w:r>
            <w:r w:rsidR="00FA7481">
              <w:rPr>
                <w:lang w:val="en-SG"/>
              </w:rPr>
              <w:t>02</w:t>
            </w:r>
          </w:p>
        </w:tc>
        <w:tc>
          <w:tcPr>
            <w:tcW w:w="7662" w:type="dxa"/>
          </w:tcPr>
          <w:p w14:paraId="6C59C8E5" w14:textId="7BDB320B" w:rsidR="009A2AE2" w:rsidRPr="00476BED" w:rsidRDefault="002B579F" w:rsidP="0005689A">
            <w:pPr>
              <w:rPr>
                <w:lang w:val="en-SG"/>
              </w:rPr>
            </w:pPr>
            <w:r>
              <w:rPr>
                <w:lang w:val="en-SG"/>
              </w:rPr>
              <w:t xml:space="preserve">Show </w:t>
            </w:r>
            <w:r w:rsidR="00061EA7">
              <w:rPr>
                <w:lang w:val="en-SG"/>
              </w:rPr>
              <w:t xml:space="preserve">a line </w:t>
            </w:r>
            <w:r>
              <w:rPr>
                <w:lang w:val="en-SG"/>
              </w:rPr>
              <w:t xml:space="preserve">graph of </w:t>
            </w:r>
            <w:r w:rsidR="00061EA7">
              <w:rPr>
                <w:lang w:val="en-SG"/>
              </w:rPr>
              <w:t xml:space="preserve">Temperature across time </w:t>
            </w:r>
          </w:p>
        </w:tc>
      </w:tr>
      <w:tr w:rsidR="006D2E58" w14:paraId="7C8557E3" w14:textId="77777777" w:rsidTr="00706600">
        <w:trPr>
          <w:trHeight w:val="541"/>
        </w:trPr>
        <w:tc>
          <w:tcPr>
            <w:tcW w:w="1556" w:type="dxa"/>
          </w:tcPr>
          <w:p w14:paraId="12FFDA4F" w14:textId="77777777" w:rsidR="00A423E0" w:rsidRDefault="00A423E0" w:rsidP="00950208">
            <w:pPr>
              <w:rPr>
                <w:lang w:val="en-SG"/>
              </w:rPr>
            </w:pPr>
          </w:p>
          <w:p w14:paraId="7C66BE7F" w14:textId="59C1549A" w:rsidR="006D2E58" w:rsidRDefault="00C1499C" w:rsidP="00950208">
            <w:pPr>
              <w:rPr>
                <w:lang w:val="en-SG"/>
              </w:rPr>
            </w:pPr>
            <w:r>
              <w:rPr>
                <w:lang w:val="en-SG"/>
              </w:rPr>
              <w:t>REQ-</w:t>
            </w:r>
            <w:r w:rsidR="00FA7481">
              <w:rPr>
                <w:lang w:val="en-SG"/>
              </w:rPr>
              <w:t>03</w:t>
            </w:r>
          </w:p>
        </w:tc>
        <w:tc>
          <w:tcPr>
            <w:tcW w:w="7662" w:type="dxa"/>
          </w:tcPr>
          <w:p w14:paraId="0CA6F804" w14:textId="382E7169" w:rsidR="006D2E58" w:rsidRDefault="00061EA7" w:rsidP="00950208">
            <w:pPr>
              <w:rPr>
                <w:lang w:val="en-SG"/>
              </w:rPr>
            </w:pPr>
            <w:r>
              <w:rPr>
                <w:lang w:val="en-SG"/>
              </w:rPr>
              <w:t xml:space="preserve">Show a </w:t>
            </w:r>
            <w:r w:rsidR="00F01438">
              <w:rPr>
                <w:lang w:val="en-SG"/>
              </w:rPr>
              <w:t xml:space="preserve">percentage of humidity at that time </w:t>
            </w:r>
          </w:p>
        </w:tc>
      </w:tr>
      <w:tr w:rsidR="000867C7" w14:paraId="1EB72368" w14:textId="77777777" w:rsidTr="00706600">
        <w:trPr>
          <w:trHeight w:val="532"/>
        </w:trPr>
        <w:tc>
          <w:tcPr>
            <w:tcW w:w="1556" w:type="dxa"/>
          </w:tcPr>
          <w:p w14:paraId="6DA22CC6" w14:textId="77777777" w:rsidR="000867C7" w:rsidRDefault="000867C7" w:rsidP="00950208">
            <w:pPr>
              <w:rPr>
                <w:lang w:val="en-SG"/>
              </w:rPr>
            </w:pPr>
          </w:p>
          <w:p w14:paraId="7112F440" w14:textId="77474156" w:rsidR="000867C7" w:rsidRDefault="000867C7" w:rsidP="00950208">
            <w:pPr>
              <w:rPr>
                <w:lang w:val="en-SG"/>
              </w:rPr>
            </w:pPr>
            <w:r>
              <w:rPr>
                <w:lang w:val="en-SG"/>
              </w:rPr>
              <w:t>REQ-04</w:t>
            </w:r>
          </w:p>
        </w:tc>
        <w:tc>
          <w:tcPr>
            <w:tcW w:w="7662" w:type="dxa"/>
          </w:tcPr>
          <w:p w14:paraId="7F313B26" w14:textId="770EC29C" w:rsidR="000867C7" w:rsidRDefault="00F01438" w:rsidP="00950208">
            <w:pPr>
              <w:rPr>
                <w:lang w:val="en-SG"/>
              </w:rPr>
            </w:pPr>
            <w:r>
              <w:rPr>
                <w:lang w:val="en-SG"/>
              </w:rPr>
              <w:t xml:space="preserve">Show </w:t>
            </w:r>
            <w:r w:rsidR="00634F7E">
              <w:rPr>
                <w:lang w:val="en-SG"/>
              </w:rPr>
              <w:t xml:space="preserve">the light intensity of that </w:t>
            </w:r>
            <w:r w:rsidR="00F86B59">
              <w:rPr>
                <w:lang w:val="en-SG"/>
              </w:rPr>
              <w:t>surroundings at that time</w:t>
            </w:r>
          </w:p>
        </w:tc>
      </w:tr>
      <w:tr w:rsidR="000867C7" w14:paraId="2A750404" w14:textId="77777777" w:rsidTr="00706600">
        <w:trPr>
          <w:trHeight w:val="601"/>
        </w:trPr>
        <w:tc>
          <w:tcPr>
            <w:tcW w:w="1556" w:type="dxa"/>
          </w:tcPr>
          <w:p w14:paraId="0CCD1FAA" w14:textId="77777777" w:rsidR="000867C7" w:rsidRDefault="000867C7" w:rsidP="00950208">
            <w:pPr>
              <w:rPr>
                <w:lang w:val="en-SG"/>
              </w:rPr>
            </w:pPr>
          </w:p>
          <w:p w14:paraId="2600E12C" w14:textId="438CB253" w:rsidR="000867C7" w:rsidRDefault="000867C7" w:rsidP="00950208">
            <w:pPr>
              <w:rPr>
                <w:lang w:val="en-SG"/>
              </w:rPr>
            </w:pPr>
            <w:r>
              <w:rPr>
                <w:lang w:val="en-SG"/>
              </w:rPr>
              <w:t>REQ-05</w:t>
            </w:r>
          </w:p>
        </w:tc>
        <w:tc>
          <w:tcPr>
            <w:tcW w:w="7662" w:type="dxa"/>
          </w:tcPr>
          <w:p w14:paraId="0ACB0B16" w14:textId="39394C37" w:rsidR="000867C7" w:rsidRDefault="00823E29" w:rsidP="00950208">
            <w:pPr>
              <w:rPr>
                <w:lang w:val="en-SG"/>
              </w:rPr>
            </w:pPr>
            <w:r>
              <w:rPr>
                <w:lang w:val="en-SG"/>
              </w:rPr>
              <w:t>Show a line graph of Elect</w:t>
            </w:r>
            <w:r w:rsidR="00AA34AB">
              <w:rPr>
                <w:lang w:val="en-SG"/>
              </w:rPr>
              <w:t xml:space="preserve">rical Conductivity (EC) </w:t>
            </w:r>
            <w:r w:rsidR="00FD331B">
              <w:rPr>
                <w:lang w:val="en-SG"/>
              </w:rPr>
              <w:t xml:space="preserve">levels </w:t>
            </w:r>
            <w:r>
              <w:rPr>
                <w:lang w:val="en-SG"/>
              </w:rPr>
              <w:t>across time</w:t>
            </w:r>
          </w:p>
        </w:tc>
      </w:tr>
    </w:tbl>
    <w:p w14:paraId="2289A6A3" w14:textId="77777777" w:rsidR="00950208" w:rsidRPr="00950208" w:rsidRDefault="00950208" w:rsidP="00950208">
      <w:pPr>
        <w:rPr>
          <w:lang w:val="en-SG"/>
        </w:rPr>
      </w:pPr>
    </w:p>
    <w:p w14:paraId="77F76F37" w14:textId="15069F58" w:rsidR="000E41E2" w:rsidRPr="000E41E2" w:rsidRDefault="00B4107C" w:rsidP="00B4107C">
      <w:pPr>
        <w:pStyle w:val="Heading3"/>
        <w:numPr>
          <w:ilvl w:val="2"/>
          <w:numId w:val="2"/>
        </w:numPr>
        <w:rPr>
          <w:lang w:val="en-SG"/>
        </w:rPr>
      </w:pPr>
      <w:bookmarkStart w:id="11" w:name="_Toc170140424"/>
      <w:r>
        <w:rPr>
          <w:lang w:val="en-SG"/>
        </w:rPr>
        <w:t>Function pH</w:t>
      </w:r>
      <w:bookmarkEnd w:id="11"/>
    </w:p>
    <w:p w14:paraId="450FDEF1" w14:textId="53420D01" w:rsidR="00A44FE6" w:rsidRPr="005D5C76" w:rsidRDefault="00A44FE6" w:rsidP="00A62092">
      <w:pPr>
        <w:rPr>
          <w:color w:val="FF0000"/>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tc>
          <w:tcPr>
            <w:tcW w:w="1555" w:type="dxa"/>
          </w:tcPr>
          <w:p w14:paraId="0CE89095" w14:textId="77777777" w:rsidR="00A62092" w:rsidRPr="00B06C1E" w:rsidRDefault="00A62092">
            <w:pPr>
              <w:rPr>
                <w:b/>
                <w:lang w:val="en-SG"/>
              </w:rPr>
            </w:pPr>
            <w:r w:rsidRPr="00B06C1E">
              <w:rPr>
                <w:b/>
                <w:lang w:val="en-SG"/>
              </w:rPr>
              <w:t>REQ_ID</w:t>
            </w:r>
          </w:p>
        </w:tc>
        <w:tc>
          <w:tcPr>
            <w:tcW w:w="7654" w:type="dxa"/>
          </w:tcPr>
          <w:p w14:paraId="50FF4D1D" w14:textId="77777777" w:rsidR="00A62092" w:rsidRPr="00B06C1E" w:rsidRDefault="00A62092">
            <w:pPr>
              <w:rPr>
                <w:b/>
                <w:lang w:val="en-SG"/>
              </w:rPr>
            </w:pPr>
            <w:r w:rsidRPr="00B06C1E">
              <w:rPr>
                <w:b/>
                <w:lang w:val="en-SG"/>
              </w:rPr>
              <w:t>Requirement</w:t>
            </w:r>
          </w:p>
        </w:tc>
      </w:tr>
      <w:tr w:rsidR="00274E00" w14:paraId="476AC0F6" w14:textId="77777777">
        <w:tc>
          <w:tcPr>
            <w:tcW w:w="1555" w:type="dxa"/>
          </w:tcPr>
          <w:p w14:paraId="0720DBE2" w14:textId="77777777" w:rsidR="00274E00" w:rsidRDefault="00274E00" w:rsidP="00274E00">
            <w:pPr>
              <w:rPr>
                <w:lang w:val="en-SG"/>
              </w:rPr>
            </w:pPr>
          </w:p>
          <w:p w14:paraId="12A02D51" w14:textId="43FDCC9A" w:rsidR="00274E00" w:rsidRDefault="00274E00" w:rsidP="00274E00">
            <w:pPr>
              <w:rPr>
                <w:lang w:val="en-SG"/>
              </w:rPr>
            </w:pPr>
            <w:r>
              <w:rPr>
                <w:lang w:val="en-SG"/>
              </w:rPr>
              <w:t>REQ-01</w:t>
            </w:r>
          </w:p>
        </w:tc>
        <w:tc>
          <w:tcPr>
            <w:tcW w:w="7654" w:type="dxa"/>
          </w:tcPr>
          <w:p w14:paraId="1AC9B67E" w14:textId="6B7F3F51" w:rsidR="00274E00" w:rsidRPr="00A62092" w:rsidRDefault="00274E00" w:rsidP="00274E00">
            <w:pPr>
              <w:rPr>
                <w:lang w:val="en-SG"/>
              </w:rPr>
            </w:pPr>
            <w:r>
              <w:rPr>
                <w:lang w:val="en-SG"/>
              </w:rPr>
              <w:t>Show graph of pH levels (Top left corner of dashboard)</w:t>
            </w:r>
          </w:p>
        </w:tc>
      </w:tr>
    </w:tbl>
    <w:p w14:paraId="597D2F60" w14:textId="7BE48265" w:rsidR="00B82F62" w:rsidRDefault="00B82F62" w:rsidP="00A62092">
      <w:pPr>
        <w:rPr>
          <w:lang w:val="en-SG"/>
        </w:rPr>
      </w:pPr>
    </w:p>
    <w:p w14:paraId="415075DD" w14:textId="5CE30BE4" w:rsidR="00B82F62" w:rsidRDefault="002766A5" w:rsidP="00A62092">
      <w:pPr>
        <w:rPr>
          <w:lang w:val="en-SG"/>
        </w:rPr>
      </w:pPr>
      <w:r>
        <w:rPr>
          <w:noProof/>
          <w:lang w:val="en-SG"/>
        </w:rPr>
        <mc:AlternateContent>
          <mc:Choice Requires="wps">
            <w:drawing>
              <wp:anchor distT="0" distB="0" distL="114300" distR="114300" simplePos="0" relativeHeight="251658279" behindDoc="0" locked="0" layoutInCell="1" allowOverlap="1" wp14:anchorId="65B2FA30" wp14:editId="7F1FB229">
                <wp:simplePos x="0" y="0"/>
                <wp:positionH relativeFrom="column">
                  <wp:posOffset>204216</wp:posOffset>
                </wp:positionH>
                <wp:positionV relativeFrom="paragraph">
                  <wp:posOffset>53467</wp:posOffset>
                </wp:positionV>
                <wp:extent cx="1600200" cy="661737"/>
                <wp:effectExtent l="0" t="0" r="19050" b="24130"/>
                <wp:wrapNone/>
                <wp:docPr id="926180367"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090F0D" w14:textId="77777777" w:rsidR="00D24869" w:rsidRPr="00A85085" w:rsidRDefault="00D24869" w:rsidP="00D24869">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B2FA30" id="_x0000_t116" coordsize="21600,21600" o:spt="116" path="m3475,qx,10800,3475,21600l18125,21600qx21600,10800,18125,xe">
                <v:stroke joinstyle="miter"/>
                <v:path gradientshapeok="t" o:connecttype="rect" textboxrect="1018,3163,20582,18437"/>
              </v:shapetype>
              <v:shape id="Flowchart: Terminator 4" o:spid="_x0000_s1057" type="#_x0000_t116" style="position:absolute;margin-left:16.1pt;margin-top:4.2pt;width:126pt;height:52.1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" fillcolor="#5b9bd5 [3204]" strokecolor="#091723 [484]" strokeweight="1pt">
                <v:textbox>
                  <w:txbxContent>
                    <w:p w14:paraId="7A090F0D" w14:textId="77777777" w:rsidR="00D24869" w:rsidRPr="00A85085" w:rsidRDefault="00D24869" w:rsidP="00D24869">
                      <w:pPr>
                        <w:jc w:val="center"/>
                        <w:rPr>
                          <w:lang w:val="en-SG"/>
                        </w:rPr>
                      </w:pPr>
                      <w:r>
                        <w:rPr>
                          <w:lang w:val="en-SG"/>
                        </w:rPr>
                        <w:t>Start</w:t>
                      </w:r>
                    </w:p>
                  </w:txbxContent>
                </v:textbox>
              </v:shape>
            </w:pict>
          </mc:Fallback>
        </mc:AlternateContent>
      </w:r>
    </w:p>
    <w:p w14:paraId="3CC3E1B5" w14:textId="517CBC2F" w:rsidR="00B82F62" w:rsidRDefault="00B82F62" w:rsidP="00A62092">
      <w:pPr>
        <w:rPr>
          <w:lang w:val="en-SG"/>
        </w:rPr>
      </w:pPr>
    </w:p>
    <w:p w14:paraId="541DFB33" w14:textId="47826E19" w:rsidR="00B82F62" w:rsidRDefault="002766A5" w:rsidP="00A62092">
      <w:pPr>
        <w:rPr>
          <w:lang w:val="en-SG"/>
        </w:rPr>
      </w:pPr>
      <w:r>
        <w:rPr>
          <w:noProof/>
          <w:lang w:val="en-SG"/>
        </w:rPr>
        <mc:AlternateContent>
          <mc:Choice Requires="wps">
            <w:drawing>
              <wp:anchor distT="0" distB="0" distL="114300" distR="114300" simplePos="0" relativeHeight="251658282" behindDoc="0" locked="0" layoutInCell="1" allowOverlap="1" wp14:anchorId="41FC3C1B" wp14:editId="66D38305">
                <wp:simplePos x="0" y="0"/>
                <wp:positionH relativeFrom="column">
                  <wp:posOffset>947166</wp:posOffset>
                </wp:positionH>
                <wp:positionV relativeFrom="paragraph">
                  <wp:posOffset>137033</wp:posOffset>
                </wp:positionV>
                <wp:extent cx="45719" cy="858774"/>
                <wp:effectExtent l="57150" t="19050" r="50165" b="55880"/>
                <wp:wrapNone/>
                <wp:docPr id="461080905" name="Straight Arrow Connector 6"/>
                <wp:cNvGraphicFramePr/>
                <a:graphic xmlns:a="http://schemas.openxmlformats.org/drawingml/2006/main">
                  <a:graphicData uri="http://schemas.microsoft.com/office/word/2010/wordprocessingShape">
                    <wps:wsp>
                      <wps:cNvCnPr/>
                      <wps:spPr>
                        <a:xfrm>
                          <a:off x="0" y="0"/>
                          <a:ext cx="45719" cy="85877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C7B4D" id="Straight Arrow Connector 6" o:spid="_x0000_s1026" type="#_x0000_t32" style="position:absolute;margin-left:74.6pt;margin-top:10.8pt;width:3.6pt;height:67.6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" strokecolor="#5b9bd5 [3204]" strokeweight="3pt">
                <v:stroke endarrow="block" joinstyle="miter"/>
              </v:shape>
            </w:pict>
          </mc:Fallback>
        </mc:AlternateContent>
      </w:r>
    </w:p>
    <w:p w14:paraId="70863561" w14:textId="39F856F9" w:rsidR="00B82F62" w:rsidRDefault="003E530F" w:rsidP="00A62092">
      <w:pPr>
        <w:rPr>
          <w:lang w:val="en-SG"/>
        </w:rPr>
      </w:pPr>
      <w:r>
        <w:rPr>
          <w:noProof/>
          <w:lang w:val="en-SG"/>
        </w:rPr>
        <mc:AlternateContent>
          <mc:Choice Requires="wps">
            <w:drawing>
              <wp:anchor distT="0" distB="0" distL="114300" distR="114300" simplePos="0" relativeHeight="251692117" behindDoc="0" locked="0" layoutInCell="1" allowOverlap="1" wp14:anchorId="6D0E8F71" wp14:editId="740B0968">
                <wp:simplePos x="0" y="0"/>
                <wp:positionH relativeFrom="column">
                  <wp:posOffset>2261616</wp:posOffset>
                </wp:positionH>
                <wp:positionV relativeFrom="paragraph">
                  <wp:posOffset>252349</wp:posOffset>
                </wp:positionV>
                <wp:extent cx="944880" cy="408305"/>
                <wp:effectExtent l="342900" t="0" r="26670" b="67945"/>
                <wp:wrapNone/>
                <wp:docPr id="1714402486"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43E6E4A" w14:textId="17DB53CD" w:rsidR="003E530F" w:rsidRPr="003E530F" w:rsidRDefault="003E530F" w:rsidP="003E530F">
                            <w:pPr>
                              <w:jc w:val="center"/>
                              <w:rPr>
                                <w:lang w:val="en-US"/>
                              </w:rPr>
                            </w:pPr>
                            <w:r>
                              <w:rPr>
                                <w:lang w:val="en-US"/>
                              </w:rPr>
                              <w:t xml:space="preserve">REQ </w:t>
                            </w:r>
                            <w:r w:rsidR="006F10F4">
                              <w:rPr>
                                <w:lang w:val="en-US"/>
                              </w:rPr>
                              <w:t>- 02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E8F7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58" type="#_x0000_t61" style="position:absolute;margin-left:178.1pt;margin-top:19.85pt;width:74.4pt;height:32.15pt;z-index:2516921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" adj="-6939,22688" fillcolor="#a5a5a5 [3206]" strokecolor="#181818 [486]" strokeweight="1pt">
                <v:textbox>
                  <w:txbxContent>
                    <w:p w14:paraId="743E6E4A" w14:textId="17DB53CD" w:rsidR="003E530F" w:rsidRPr="003E530F" w:rsidRDefault="003E530F" w:rsidP="003E530F">
                      <w:pPr>
                        <w:jc w:val="center"/>
                        <w:rPr>
                          <w:lang w:val="en-US"/>
                        </w:rPr>
                      </w:pPr>
                      <w:r>
                        <w:rPr>
                          <w:lang w:val="en-US"/>
                        </w:rPr>
                        <w:t xml:space="preserve">REQ </w:t>
                      </w:r>
                      <w:r w:rsidR="006F10F4">
                        <w:rPr>
                          <w:lang w:val="en-US"/>
                        </w:rPr>
                        <w:t>- 02</w:t>
                      </w:r>
                    </w:p>
                  </w:txbxContent>
                </v:textbox>
              </v:shape>
            </w:pict>
          </mc:Fallback>
        </mc:AlternateContent>
      </w:r>
    </w:p>
    <w:p w14:paraId="39D8F209" w14:textId="24C9CD78" w:rsidR="00B82F62" w:rsidRDefault="00B82F62" w:rsidP="00A62092">
      <w:pPr>
        <w:rPr>
          <w:lang w:val="en-SG"/>
        </w:rPr>
      </w:pPr>
    </w:p>
    <w:p w14:paraId="3384EC21" w14:textId="754D0CF9" w:rsidR="00B82F62" w:rsidRDefault="002766A5" w:rsidP="00A62092">
      <w:pPr>
        <w:rPr>
          <w:lang w:val="en-SG"/>
        </w:rPr>
      </w:pPr>
      <w:r>
        <w:rPr>
          <w:noProof/>
          <w:lang w:val="en-SG"/>
        </w:rPr>
        <mc:AlternateContent>
          <mc:Choice Requires="wps">
            <w:drawing>
              <wp:anchor distT="0" distB="0" distL="114300" distR="114300" simplePos="0" relativeHeight="251688021" behindDoc="0" locked="0" layoutInCell="1" allowOverlap="1" wp14:anchorId="2638F3B4" wp14:editId="649ED604">
                <wp:simplePos x="0" y="0"/>
                <wp:positionH relativeFrom="column">
                  <wp:posOffset>121793</wp:posOffset>
                </wp:positionH>
                <wp:positionV relativeFrom="paragraph">
                  <wp:posOffset>138811</wp:posOffset>
                </wp:positionV>
                <wp:extent cx="1792224" cy="676656"/>
                <wp:effectExtent l="19050" t="0" r="36830" b="28575"/>
                <wp:wrapNone/>
                <wp:docPr id="1936581534" name="Rectangle 4"/>
                <wp:cNvGraphicFramePr/>
                <a:graphic xmlns:a="http://schemas.openxmlformats.org/drawingml/2006/main">
                  <a:graphicData uri="http://schemas.microsoft.com/office/word/2010/wordprocessingShape">
                    <wps:wsp>
                      <wps:cNvSpPr/>
                      <wps:spPr>
                        <a:xfrm>
                          <a:off x="0" y="0"/>
                          <a:ext cx="1792224" cy="676656"/>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1A32B8" w14:textId="1558DB39" w:rsidR="002766A5" w:rsidRPr="002766A5" w:rsidRDefault="00F80406" w:rsidP="002766A5">
                            <w:pPr>
                              <w:jc w:val="center"/>
                              <w:rPr>
                                <w:lang w:val="en-US"/>
                              </w:rPr>
                            </w:pPr>
                            <w:r>
                              <w:rPr>
                                <w:lang w:val="en-US"/>
                              </w:rPr>
                              <w:t>Input pH levels using the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8F3B4" id="_x0000_t111" coordsize="21600,21600" o:spt="111" path="m4321,l21600,,17204,21600,,21600xe">
                <v:stroke joinstyle="miter"/>
                <v:path gradientshapeok="t" o:connecttype="custom" o:connectlocs="12961,0;10800,0;2161,10800;8602,21600;10800,21600;19402,10800" textboxrect="4321,0,17204,21600"/>
              </v:shapetype>
              <v:shape id="Rectangle 4" o:spid="_x0000_s1059" type="#_x0000_t111" style="position:absolute;margin-left:9.6pt;margin-top:10.95pt;width:141.1pt;height:53.3pt;z-index:2516880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" fillcolor="#5b9bd5 [3204]" strokecolor="#091723 [484]" strokeweight="1pt">
                <v:textbox>
                  <w:txbxContent>
                    <w:p w14:paraId="201A32B8" w14:textId="1558DB39" w:rsidR="002766A5" w:rsidRPr="002766A5" w:rsidRDefault="00F80406" w:rsidP="002766A5">
                      <w:pPr>
                        <w:jc w:val="center"/>
                        <w:rPr>
                          <w:lang w:val="en-US"/>
                        </w:rPr>
                      </w:pPr>
                      <w:r>
                        <w:rPr>
                          <w:lang w:val="en-US"/>
                        </w:rPr>
                        <w:t>Input pH levels using the keypad</w:t>
                      </w:r>
                    </w:p>
                  </w:txbxContent>
                </v:textbox>
              </v:shape>
            </w:pict>
          </mc:Fallback>
        </mc:AlternateContent>
      </w:r>
    </w:p>
    <w:p w14:paraId="0D6F38BF" w14:textId="6FC891E0" w:rsidR="00B82F62" w:rsidRDefault="00F80406" w:rsidP="00A62092">
      <w:pPr>
        <w:rPr>
          <w:lang w:val="en-SG"/>
        </w:rPr>
      </w:pPr>
      <w:r>
        <w:rPr>
          <w:noProof/>
          <w:lang w:val="en-SG"/>
        </w:rPr>
        <mc:AlternateContent>
          <mc:Choice Requires="wps">
            <w:drawing>
              <wp:anchor distT="0" distB="0" distL="114300" distR="114300" simplePos="0" relativeHeight="251691093" behindDoc="0" locked="0" layoutInCell="1" allowOverlap="1" wp14:anchorId="3D86E95B" wp14:editId="6A710425">
                <wp:simplePos x="0" y="0"/>
                <wp:positionH relativeFrom="column">
                  <wp:posOffset>1840991</wp:posOffset>
                </wp:positionH>
                <wp:positionV relativeFrom="paragraph">
                  <wp:posOffset>103378</wp:posOffset>
                </wp:positionV>
                <wp:extent cx="292227" cy="1740916"/>
                <wp:effectExtent l="0" t="76200" r="374650" b="31115"/>
                <wp:wrapNone/>
                <wp:docPr id="876317443" name="Connector: Curved 5"/>
                <wp:cNvGraphicFramePr/>
                <a:graphic xmlns:a="http://schemas.openxmlformats.org/drawingml/2006/main">
                  <a:graphicData uri="http://schemas.microsoft.com/office/word/2010/wordprocessingShape">
                    <wps:wsp>
                      <wps:cNvCnPr/>
                      <wps:spPr>
                        <a:xfrm flipH="1" flipV="1">
                          <a:off x="0" y="0"/>
                          <a:ext cx="292227" cy="1740916"/>
                        </a:xfrm>
                        <a:prstGeom prst="curvedConnector3">
                          <a:avLst>
                            <a:gd name="adj1" fmla="val -117649"/>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1D19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44.95pt;margin-top:8.15pt;width:23pt;height:137.1pt;flip:x y;z-index:251691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" adj="-25412" strokecolor="#5b9bd5 [3204]" strokeweight="3pt">
                <v:stroke endarrow="block" joinstyle="miter"/>
              </v:shape>
            </w:pict>
          </mc:Fallback>
        </mc:AlternateContent>
      </w:r>
    </w:p>
    <w:p w14:paraId="7A410D14" w14:textId="0F9F7224" w:rsidR="00B82F62" w:rsidRDefault="00F80406" w:rsidP="00A62092">
      <w:pPr>
        <w:rPr>
          <w:lang w:val="en-SG"/>
        </w:rPr>
      </w:pPr>
      <w:r>
        <w:rPr>
          <w:noProof/>
          <w:lang w:val="en-SG"/>
        </w:rPr>
        <mc:AlternateContent>
          <mc:Choice Requires="wps">
            <w:drawing>
              <wp:anchor distT="0" distB="0" distL="114300" distR="114300" simplePos="0" relativeHeight="251690069" behindDoc="0" locked="0" layoutInCell="1" allowOverlap="1" wp14:anchorId="383D834F" wp14:editId="2C2BD5E7">
                <wp:simplePos x="0" y="0"/>
                <wp:positionH relativeFrom="column">
                  <wp:posOffset>940435</wp:posOffset>
                </wp:positionH>
                <wp:positionV relativeFrom="paragraph">
                  <wp:posOffset>267589</wp:posOffset>
                </wp:positionV>
                <wp:extent cx="45719" cy="858774"/>
                <wp:effectExtent l="57150" t="19050" r="50165" b="55880"/>
                <wp:wrapNone/>
                <wp:docPr id="1179340783" name="Straight Arrow Connector 6"/>
                <wp:cNvGraphicFramePr/>
                <a:graphic xmlns:a="http://schemas.openxmlformats.org/drawingml/2006/main">
                  <a:graphicData uri="http://schemas.microsoft.com/office/word/2010/wordprocessingShape">
                    <wps:wsp>
                      <wps:cNvCnPr/>
                      <wps:spPr>
                        <a:xfrm>
                          <a:off x="0" y="0"/>
                          <a:ext cx="45719" cy="85877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917F1" id="Straight Arrow Connector 6" o:spid="_x0000_s1026" type="#_x0000_t32" style="position:absolute;margin-left:74.05pt;margin-top:21.05pt;width:3.6pt;height:67.6pt;z-index:2516900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" strokecolor="#5b9bd5 [3204]" strokeweight="3pt">
                <v:stroke endarrow="block" joinstyle="miter"/>
              </v:shape>
            </w:pict>
          </mc:Fallback>
        </mc:AlternateContent>
      </w:r>
    </w:p>
    <w:p w14:paraId="000367CE" w14:textId="4EBDF04F" w:rsidR="00B82F62" w:rsidRDefault="00B82F62" w:rsidP="00A62092">
      <w:pPr>
        <w:rPr>
          <w:lang w:val="en-SG"/>
        </w:rPr>
      </w:pPr>
    </w:p>
    <w:p w14:paraId="3A0B7F2A" w14:textId="14B71F17" w:rsidR="00B82F62" w:rsidRDefault="00B82F62" w:rsidP="00A62092">
      <w:pPr>
        <w:rPr>
          <w:lang w:val="en-SG"/>
        </w:rPr>
      </w:pPr>
    </w:p>
    <w:p w14:paraId="65098364" w14:textId="054E3FE9" w:rsidR="00B82F62" w:rsidRDefault="00B82F62" w:rsidP="00A62092">
      <w:pPr>
        <w:rPr>
          <w:lang w:val="en-SG"/>
        </w:rPr>
      </w:pPr>
    </w:p>
    <w:p w14:paraId="721EF95D" w14:textId="7E9590D9" w:rsidR="00B82F62" w:rsidRDefault="002766A5" w:rsidP="00A62092">
      <w:pPr>
        <w:rPr>
          <w:lang w:val="en-SG"/>
        </w:rPr>
      </w:pPr>
      <w:r>
        <w:rPr>
          <w:noProof/>
          <w:lang w:val="en-SG"/>
        </w:rPr>
        <mc:AlternateContent>
          <mc:Choice Requires="wps">
            <w:drawing>
              <wp:anchor distT="0" distB="0" distL="114300" distR="114300" simplePos="0" relativeHeight="251658280" behindDoc="0" locked="0" layoutInCell="1" allowOverlap="1" wp14:anchorId="6E9DCD01" wp14:editId="7B8686D7">
                <wp:simplePos x="0" y="0"/>
                <wp:positionH relativeFrom="margin">
                  <wp:align>left</wp:align>
                </wp:positionH>
                <wp:positionV relativeFrom="paragraph">
                  <wp:posOffset>2667</wp:posOffset>
                </wp:positionV>
                <wp:extent cx="2087245" cy="920115"/>
                <wp:effectExtent l="0" t="0" r="27305" b="13335"/>
                <wp:wrapNone/>
                <wp:docPr id="62922454" name="Rectangle 8"/>
                <wp:cNvGraphicFramePr/>
                <a:graphic xmlns:a="http://schemas.openxmlformats.org/drawingml/2006/main">
                  <a:graphicData uri="http://schemas.microsoft.com/office/word/2010/wordprocessingShape">
                    <wps:wsp>
                      <wps:cNvSpPr/>
                      <wps:spPr>
                        <a:xfrm>
                          <a:off x="0" y="0"/>
                          <a:ext cx="2087245" cy="920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93719D" w14:textId="24850357" w:rsidR="00D24869" w:rsidRDefault="00D24869" w:rsidP="00D24869">
                            <w:pPr>
                              <w:jc w:val="center"/>
                              <w:rPr>
                                <w:lang w:val="en-SG"/>
                              </w:rPr>
                            </w:pPr>
                            <w:r>
                              <w:rPr>
                                <w:lang w:val="en-SG"/>
                              </w:rPr>
                              <w:t xml:space="preserve">Display </w:t>
                            </w:r>
                            <w:r w:rsidR="002766A5">
                              <w:rPr>
                                <w:lang w:val="en-SG"/>
                              </w:rPr>
                              <w:t>pH levels</w:t>
                            </w:r>
                            <w:r>
                              <w:rPr>
                                <w:lang w:val="en-SG"/>
                              </w:rPr>
                              <w:t xml:space="preserve"> in screen</w:t>
                            </w:r>
                          </w:p>
                          <w:p w14:paraId="5B7A72AB" w14:textId="77777777" w:rsidR="00D24869" w:rsidRDefault="00D24869" w:rsidP="00D24869">
                            <w:pPr>
                              <w:jc w:val="center"/>
                              <w:rPr>
                                <w:lang w:val="en-SG"/>
                              </w:rPr>
                            </w:pPr>
                            <w:r>
                              <w:rPr>
                                <w:lang w:val="en-SG"/>
                              </w:rPr>
                              <w:t>&amp;</w:t>
                            </w:r>
                          </w:p>
                          <w:p w14:paraId="038DF3C6" w14:textId="77777777" w:rsidR="00D24869" w:rsidRPr="0037580C" w:rsidRDefault="00D24869" w:rsidP="00D24869">
                            <w:pPr>
                              <w:jc w:val="center"/>
                              <w:rPr>
                                <w:lang w:val="en-SG"/>
                              </w:rPr>
                            </w:pPr>
                            <w:r>
                              <w:rPr>
                                <w:lang w:val="en-SG"/>
                              </w:rPr>
                              <w:t xml:space="preserve">Upload data to </w:t>
                            </w:r>
                            <w:proofErr w:type="spellStart"/>
                            <w:r>
                              <w:rPr>
                                <w:lang w:val="en-SG"/>
                              </w:rPr>
                              <w:t>nodeRED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DCD01" id="Rectangle 8" o:spid="_x0000_s1060" style="position:absolute;margin-left:0;margin-top:.2pt;width:164.35pt;height:72.45pt;z-index:251658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ETZwIAACY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" fillcolor="#5b9bd5 [3204]" strokecolor="#091723 [484]" strokeweight="1pt">
                <v:textbox>
                  <w:txbxContent>
                    <w:p w14:paraId="4893719D" w14:textId="24850357" w:rsidR="00D24869" w:rsidRDefault="00D24869" w:rsidP="00D24869">
                      <w:pPr>
                        <w:jc w:val="center"/>
                        <w:rPr>
                          <w:lang w:val="en-SG"/>
                        </w:rPr>
                      </w:pPr>
                      <w:r>
                        <w:rPr>
                          <w:lang w:val="en-SG"/>
                        </w:rPr>
                        <w:t xml:space="preserve">Display </w:t>
                      </w:r>
                      <w:r w:rsidR="002766A5">
                        <w:rPr>
                          <w:lang w:val="en-SG"/>
                        </w:rPr>
                        <w:t>pH levels</w:t>
                      </w:r>
                      <w:r>
                        <w:rPr>
                          <w:lang w:val="en-SG"/>
                        </w:rPr>
                        <w:t xml:space="preserve"> in screen</w:t>
                      </w:r>
                    </w:p>
                    <w:p w14:paraId="5B7A72AB" w14:textId="77777777" w:rsidR="00D24869" w:rsidRDefault="00D24869" w:rsidP="00D24869">
                      <w:pPr>
                        <w:jc w:val="center"/>
                        <w:rPr>
                          <w:lang w:val="en-SG"/>
                        </w:rPr>
                      </w:pPr>
                      <w:r>
                        <w:rPr>
                          <w:lang w:val="en-SG"/>
                        </w:rPr>
                        <w:t>&amp;</w:t>
                      </w:r>
                    </w:p>
                    <w:p w14:paraId="038DF3C6" w14:textId="77777777" w:rsidR="00D24869" w:rsidRPr="0037580C" w:rsidRDefault="00D24869" w:rsidP="00D24869">
                      <w:pPr>
                        <w:jc w:val="center"/>
                        <w:rPr>
                          <w:lang w:val="en-SG"/>
                        </w:rPr>
                      </w:pPr>
                      <w:r>
                        <w:rPr>
                          <w:lang w:val="en-SG"/>
                        </w:rPr>
                        <w:t xml:space="preserve">Upload data to </w:t>
                      </w:r>
                      <w:proofErr w:type="spellStart"/>
                      <w:r>
                        <w:rPr>
                          <w:lang w:val="en-SG"/>
                        </w:rPr>
                        <w:t>nodeRED</w:t>
                      </w:r>
                      <w:proofErr w:type="spellEnd"/>
                    </w:p>
                  </w:txbxContent>
                </v:textbox>
                <w10:wrap anchorx="margin"/>
              </v:rect>
            </w:pict>
          </mc:Fallback>
        </mc:AlternateContent>
      </w:r>
    </w:p>
    <w:p w14:paraId="79C16550" w14:textId="072D52A5" w:rsidR="00B82F62" w:rsidRDefault="006F10F4" w:rsidP="00A62092">
      <w:pPr>
        <w:rPr>
          <w:lang w:val="en-SG"/>
        </w:rPr>
      </w:pPr>
      <w:r>
        <w:rPr>
          <w:noProof/>
          <w:lang w:val="en-SG"/>
        </w:rPr>
        <mc:AlternateContent>
          <mc:Choice Requires="wps">
            <w:drawing>
              <wp:anchor distT="0" distB="0" distL="114300" distR="114300" simplePos="0" relativeHeight="251694165" behindDoc="0" locked="0" layoutInCell="1" allowOverlap="1" wp14:anchorId="1E83E602" wp14:editId="1549E71C">
                <wp:simplePos x="0" y="0"/>
                <wp:positionH relativeFrom="margin">
                  <wp:align>center</wp:align>
                </wp:positionH>
                <wp:positionV relativeFrom="paragraph">
                  <wp:posOffset>114554</wp:posOffset>
                </wp:positionV>
                <wp:extent cx="944880" cy="408305"/>
                <wp:effectExtent l="400050" t="0" r="26670" b="10795"/>
                <wp:wrapNone/>
                <wp:docPr id="1156651753" name="Speech Bubble: Rectangle 6"/>
                <wp:cNvGraphicFramePr/>
                <a:graphic xmlns:a="http://schemas.openxmlformats.org/drawingml/2006/main">
                  <a:graphicData uri="http://schemas.microsoft.com/office/word/2010/wordprocessingShape">
                    <wps:wsp>
                      <wps:cNvSpPr/>
                      <wps:spPr>
                        <a:xfrm>
                          <a:off x="3464052" y="9028176"/>
                          <a:ext cx="944880" cy="408305"/>
                        </a:xfrm>
                        <a:prstGeom prst="wedgeRectCallout">
                          <a:avLst>
                            <a:gd name="adj1" fmla="val -86639"/>
                            <a:gd name="adj2" fmla="val 1472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2BA2B72" w14:textId="110F0B08" w:rsidR="006F10F4" w:rsidRPr="003E530F" w:rsidRDefault="006F10F4" w:rsidP="006F10F4">
                            <w:pPr>
                              <w:jc w:val="center"/>
                              <w:rPr>
                                <w:lang w:val="en-US"/>
                              </w:rPr>
                            </w:pPr>
                            <w:r>
                              <w:rPr>
                                <w:lang w:val="en-US"/>
                              </w:rPr>
                              <w:t>REQ - 03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83E602" id="_x0000_s1061" type="#_x0000_t61" style="position:absolute;margin-left:0;margin-top:9pt;width:74.4pt;height:32.15pt;z-index:25169416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" adj="-7914,13980" fillcolor="#a5a5a5 [3206]" strokecolor="#181818 [486]" strokeweight="1pt">
                <v:textbox>
                  <w:txbxContent>
                    <w:p w14:paraId="12BA2B72" w14:textId="110F0B08" w:rsidR="006F10F4" w:rsidRPr="003E530F" w:rsidRDefault="006F10F4" w:rsidP="006F10F4">
                      <w:pPr>
                        <w:jc w:val="center"/>
                        <w:rPr>
                          <w:lang w:val="en-US"/>
                        </w:rPr>
                      </w:pPr>
                      <w:r>
                        <w:rPr>
                          <w:lang w:val="en-US"/>
                        </w:rPr>
                        <w:t>REQ - 03</w:t>
                      </w:r>
                    </w:p>
                  </w:txbxContent>
                </v:textbox>
                <w10:wrap anchorx="margin"/>
              </v:shape>
            </w:pict>
          </mc:Fallback>
        </mc:AlternateContent>
      </w:r>
    </w:p>
    <w:p w14:paraId="48756A1B" w14:textId="50D7E2A0" w:rsidR="00B82F62" w:rsidRDefault="00B82F62" w:rsidP="00A62092">
      <w:pPr>
        <w:rPr>
          <w:lang w:val="en-SG"/>
        </w:rPr>
      </w:pPr>
    </w:p>
    <w:p w14:paraId="2D60C8C6" w14:textId="34704BF9" w:rsidR="00E66BC6" w:rsidRDefault="00EA28CB" w:rsidP="00BD2F76">
      <w:pPr>
        <w:pStyle w:val="Heading3"/>
        <w:numPr>
          <w:ilvl w:val="2"/>
          <w:numId w:val="2"/>
        </w:numPr>
        <w:rPr>
          <w:lang w:val="en-SG"/>
        </w:rPr>
      </w:pPr>
      <w:bookmarkStart w:id="12" w:name="_Toc170140425"/>
      <w:r>
        <w:rPr>
          <w:lang w:val="en-SG"/>
        </w:rPr>
        <w:lastRenderedPageBreak/>
        <w:t xml:space="preserve">Function </w:t>
      </w:r>
      <w:r w:rsidR="00DA3F87">
        <w:rPr>
          <w:lang w:val="en-SG"/>
        </w:rPr>
        <w:t>Temperature</w:t>
      </w:r>
      <w:bookmarkEnd w:id="12"/>
    </w:p>
    <w:p w14:paraId="334CC9A8" w14:textId="44C6AD69" w:rsidR="007E7350" w:rsidRPr="005D5C76" w:rsidRDefault="007E7350" w:rsidP="005D5C76">
      <w:pPr>
        <w:shd w:val="clear" w:color="auto" w:fill="FFFFFF"/>
        <w:rPr>
          <w:rFonts w:ascii="Times New Roman" w:eastAsia="Times New Roman" w:hAnsi="Times New Roman" w:cs="Times New Roman"/>
          <w:sz w:val="24"/>
          <w:szCs w:val="24"/>
          <w:lang w:val="en-SG" w:eastAsia="zh-CN"/>
        </w:rPr>
      </w:pPr>
    </w:p>
    <w:tbl>
      <w:tblPr>
        <w:tblStyle w:val="TableGrid"/>
        <w:tblW w:w="9209" w:type="dxa"/>
        <w:tblLook w:val="04A0" w:firstRow="1" w:lastRow="0" w:firstColumn="1" w:lastColumn="0" w:noHBand="0" w:noVBand="1"/>
      </w:tblPr>
      <w:tblGrid>
        <w:gridCol w:w="1555"/>
        <w:gridCol w:w="7654"/>
      </w:tblGrid>
      <w:tr w:rsidR="00727AC4" w14:paraId="1AF048FA" w14:textId="77777777">
        <w:tc>
          <w:tcPr>
            <w:tcW w:w="1555" w:type="dxa"/>
          </w:tcPr>
          <w:p w14:paraId="23E102F5" w14:textId="77777777" w:rsidR="00727AC4" w:rsidRPr="00B06C1E" w:rsidRDefault="00727AC4">
            <w:pPr>
              <w:rPr>
                <w:b/>
                <w:lang w:val="en-SG"/>
              </w:rPr>
            </w:pPr>
            <w:r w:rsidRPr="00B06C1E">
              <w:rPr>
                <w:b/>
                <w:lang w:val="en-SG"/>
              </w:rPr>
              <w:t>REQ_ID</w:t>
            </w:r>
          </w:p>
        </w:tc>
        <w:tc>
          <w:tcPr>
            <w:tcW w:w="7654" w:type="dxa"/>
          </w:tcPr>
          <w:p w14:paraId="0A3B2B14" w14:textId="77777777" w:rsidR="00727AC4" w:rsidRPr="00B06C1E" w:rsidRDefault="00727AC4">
            <w:pPr>
              <w:rPr>
                <w:b/>
                <w:lang w:val="en-SG"/>
              </w:rPr>
            </w:pPr>
            <w:r w:rsidRPr="00B06C1E">
              <w:rPr>
                <w:b/>
                <w:lang w:val="en-SG"/>
              </w:rPr>
              <w:t>Requirement</w:t>
            </w:r>
          </w:p>
        </w:tc>
      </w:tr>
      <w:tr w:rsidR="00727AC4" w14:paraId="004695DB" w14:textId="77777777">
        <w:tc>
          <w:tcPr>
            <w:tcW w:w="1555" w:type="dxa"/>
          </w:tcPr>
          <w:p w14:paraId="0F2C66D4" w14:textId="77777777" w:rsidR="00727AC4" w:rsidRDefault="00727AC4">
            <w:pPr>
              <w:rPr>
                <w:lang w:val="en-SG"/>
              </w:rPr>
            </w:pPr>
          </w:p>
          <w:p w14:paraId="35719BD9" w14:textId="3DAC44A2" w:rsidR="00727AC4" w:rsidRDefault="00C1499C">
            <w:pPr>
              <w:rPr>
                <w:lang w:val="en-SG"/>
              </w:rPr>
            </w:pPr>
            <w:r>
              <w:rPr>
                <w:lang w:val="en-SG"/>
              </w:rPr>
              <w:t>REQ-</w:t>
            </w:r>
            <w:r w:rsidR="09DFA4C1" w:rsidRPr="5194F90D">
              <w:rPr>
                <w:lang w:val="en-SG"/>
              </w:rPr>
              <w:t>0</w:t>
            </w:r>
            <w:r w:rsidR="00E21B17">
              <w:rPr>
                <w:lang w:val="en-SG"/>
              </w:rPr>
              <w:t>4</w:t>
            </w:r>
          </w:p>
        </w:tc>
        <w:tc>
          <w:tcPr>
            <w:tcW w:w="7654" w:type="dxa"/>
          </w:tcPr>
          <w:p w14:paraId="62749C96" w14:textId="495B2F39" w:rsidR="00727AC4" w:rsidRDefault="09DFA4C1">
            <w:pPr>
              <w:rPr>
                <w:lang w:val="en-SG"/>
              </w:rPr>
            </w:pPr>
            <w:r w:rsidRPr="5194F90D">
              <w:rPr>
                <w:lang w:val="en-SG"/>
              </w:rPr>
              <w:t>Show a line graph of Temperature across time</w:t>
            </w:r>
            <w:r w:rsidR="005D5C76" w:rsidRPr="70045B58">
              <w:rPr>
                <w:lang w:val="en-SG"/>
              </w:rPr>
              <w:t>.</w:t>
            </w:r>
          </w:p>
          <w:p w14:paraId="2EA80EA5" w14:textId="1BB27CB0" w:rsidR="00727AC4" w:rsidRPr="00A62092" w:rsidRDefault="00727AC4">
            <w:pPr>
              <w:rPr>
                <w:lang w:val="en-SG"/>
              </w:rPr>
            </w:pPr>
          </w:p>
        </w:tc>
      </w:tr>
      <w:tr w:rsidR="0012027D" w14:paraId="3D84D42E" w14:textId="77777777">
        <w:tc>
          <w:tcPr>
            <w:tcW w:w="1555" w:type="dxa"/>
          </w:tcPr>
          <w:p w14:paraId="2CF9A98E" w14:textId="35ACECC4" w:rsidR="0012027D" w:rsidRDefault="0012027D">
            <w:pPr>
              <w:rPr>
                <w:lang w:val="en-SG"/>
              </w:rPr>
            </w:pPr>
          </w:p>
        </w:tc>
        <w:tc>
          <w:tcPr>
            <w:tcW w:w="7654" w:type="dxa"/>
          </w:tcPr>
          <w:p w14:paraId="31F6DE47" w14:textId="77777777" w:rsidR="0012027D" w:rsidRDefault="0012027D">
            <w:pPr>
              <w:rPr>
                <w:lang w:val="en-SG"/>
              </w:rPr>
            </w:pPr>
            <w:r w:rsidRPr="0012027D">
              <w:rPr>
                <w:lang w:val="en-SG"/>
              </w:rPr>
              <w:t>If temperature gets too high gets, then fan needs to be activated.</w:t>
            </w:r>
          </w:p>
          <w:p w14:paraId="00EA7485" w14:textId="5994254F" w:rsidR="0012027D" w:rsidRPr="0012027D" w:rsidRDefault="0012027D">
            <w:pPr>
              <w:rPr>
                <w:lang w:val="en-SG"/>
              </w:rPr>
            </w:pPr>
          </w:p>
        </w:tc>
      </w:tr>
    </w:tbl>
    <w:p w14:paraId="72EA5D47" w14:textId="79F4F060" w:rsidR="007E7350" w:rsidRDefault="00884577" w:rsidP="007E7350">
      <w:pPr>
        <w:rPr>
          <w:lang w:val="en-SG"/>
        </w:rPr>
      </w:pPr>
      <w:r>
        <w:rPr>
          <w:noProof/>
          <w:lang w:val="en-SG"/>
        </w:rPr>
        <mc:AlternateContent>
          <mc:Choice Requires="wps">
            <w:drawing>
              <wp:anchor distT="0" distB="0" distL="114300" distR="114300" simplePos="0" relativeHeight="251658268" behindDoc="0" locked="0" layoutInCell="1" allowOverlap="1" wp14:anchorId="49BFE0DF" wp14:editId="2A0D2542">
                <wp:simplePos x="0" y="0"/>
                <wp:positionH relativeFrom="margin">
                  <wp:posOffset>2154803</wp:posOffset>
                </wp:positionH>
                <wp:positionV relativeFrom="paragraph">
                  <wp:posOffset>236965</wp:posOffset>
                </wp:positionV>
                <wp:extent cx="1600200" cy="661737"/>
                <wp:effectExtent l="0" t="0" r="19050" b="24130"/>
                <wp:wrapNone/>
                <wp:docPr id="1618231910"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753C3" w14:textId="2F04A5A7" w:rsidR="00A85085" w:rsidRPr="00884577" w:rsidRDefault="00A85085" w:rsidP="00A85085">
                            <w:pPr>
                              <w:jc w:val="center"/>
                              <w:rPr>
                                <w:color w:val="FFFFFF" w:themeColor="background1"/>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FE0DF" id="_x0000_s1062" type="#_x0000_t116" style="position:absolute;margin-left:169.65pt;margin-top:18.65pt;width:126pt;height:52.1pt;z-index:2516582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" fillcolor="#5b9bd5 [3204]" strokecolor="#091723 [484]" strokeweight="1pt">
                <v:textbox>
                  <w:txbxContent>
                    <w:p w14:paraId="017753C3" w14:textId="2F04A5A7" w:rsidR="00A85085" w:rsidRPr="00884577" w:rsidRDefault="00A85085" w:rsidP="00A85085">
                      <w:pPr>
                        <w:jc w:val="center"/>
                        <w:rPr>
                          <w:color w:val="FFFFFF" w:themeColor="background1"/>
                          <w:lang w:val="en-SG"/>
                        </w:rPr>
                      </w:pPr>
                      <w:r>
                        <w:rPr>
                          <w:lang w:val="en-SG"/>
                        </w:rPr>
                        <w:t>Start</w:t>
                      </w:r>
                    </w:p>
                  </w:txbxContent>
                </v:textbox>
                <w10:wrap anchorx="margin"/>
              </v:shape>
            </w:pict>
          </mc:Fallback>
        </mc:AlternateContent>
      </w:r>
    </w:p>
    <w:p w14:paraId="55A3F2A7" w14:textId="0E8EA59E" w:rsidR="008C4DD3" w:rsidRDefault="008C4DD3" w:rsidP="007E7350">
      <w:pPr>
        <w:rPr>
          <w:lang w:val="en-SG"/>
        </w:rPr>
      </w:pPr>
    </w:p>
    <w:p w14:paraId="483C6674" w14:textId="5AD225EE" w:rsidR="00B82F62" w:rsidRDefault="00B82F62" w:rsidP="007E7350">
      <w:pPr>
        <w:rPr>
          <w:lang w:val="en-SG"/>
        </w:rPr>
      </w:pPr>
    </w:p>
    <w:p w14:paraId="0EA894F5" w14:textId="051DEB58" w:rsidR="00B82F62" w:rsidRDefault="00E21B17" w:rsidP="007E7350">
      <w:pPr>
        <w:rPr>
          <w:lang w:val="en-SG"/>
        </w:rPr>
      </w:pPr>
      <w:r>
        <w:rPr>
          <w:noProof/>
          <w:lang w:val="en-SG"/>
        </w:rPr>
        <mc:AlternateContent>
          <mc:Choice Requires="wps">
            <w:drawing>
              <wp:anchor distT="0" distB="0" distL="114300" distR="114300" simplePos="0" relativeHeight="251696213" behindDoc="0" locked="0" layoutInCell="1" allowOverlap="1" wp14:anchorId="5041CDAF" wp14:editId="065428C7">
                <wp:simplePos x="0" y="0"/>
                <wp:positionH relativeFrom="column">
                  <wp:posOffset>4584192</wp:posOffset>
                </wp:positionH>
                <wp:positionV relativeFrom="paragraph">
                  <wp:posOffset>224028</wp:posOffset>
                </wp:positionV>
                <wp:extent cx="944880" cy="408305"/>
                <wp:effectExtent l="342900" t="0" r="26670" b="67945"/>
                <wp:wrapNone/>
                <wp:docPr id="1330564806"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0E8EFB3" w14:textId="52E4846F" w:rsidR="00E21B17" w:rsidRPr="003E530F" w:rsidRDefault="00E21B17" w:rsidP="00E21B17">
                            <w:pPr>
                              <w:jc w:val="center"/>
                              <w:rPr>
                                <w:lang w:val="en-US"/>
                              </w:rPr>
                            </w:pPr>
                            <w:r>
                              <w:rPr>
                                <w:lang w:val="en-US"/>
                              </w:rPr>
                              <w:t>REQ - 05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1CDAF" id="_x0000_s1063" type="#_x0000_t61" style="position:absolute;margin-left:360.95pt;margin-top:17.65pt;width:74.4pt;height:32.15pt;z-index:2516962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" adj="-6939,22688" fillcolor="#a5a5a5 [3206]" strokecolor="#181818 [486]" strokeweight="1pt">
                <v:textbox>
                  <w:txbxContent>
                    <w:p w14:paraId="70E8EFB3" w14:textId="52E4846F" w:rsidR="00E21B17" w:rsidRPr="003E530F" w:rsidRDefault="00E21B17" w:rsidP="00E21B17">
                      <w:pPr>
                        <w:jc w:val="center"/>
                        <w:rPr>
                          <w:lang w:val="en-US"/>
                        </w:rPr>
                      </w:pPr>
                      <w:r>
                        <w:rPr>
                          <w:lang w:val="en-US"/>
                        </w:rPr>
                        <w:t>REQ - 05</w:t>
                      </w:r>
                    </w:p>
                  </w:txbxContent>
                </v:textbox>
              </v:shape>
            </w:pict>
          </mc:Fallback>
        </mc:AlternateContent>
      </w:r>
      <w:r w:rsidR="00A85085">
        <w:rPr>
          <w:noProof/>
          <w:lang w:val="en-SG"/>
        </w:rPr>
        <mc:AlternateContent>
          <mc:Choice Requires="wps">
            <w:drawing>
              <wp:anchor distT="0" distB="0" distL="114300" distR="114300" simplePos="0" relativeHeight="251658269" behindDoc="0" locked="0" layoutInCell="1" allowOverlap="1" wp14:anchorId="3F8B0B56" wp14:editId="718F6E91">
                <wp:simplePos x="0" y="0"/>
                <wp:positionH relativeFrom="column">
                  <wp:posOffset>2939498</wp:posOffset>
                </wp:positionH>
                <wp:positionV relativeFrom="paragraph">
                  <wp:posOffset>19602</wp:posOffset>
                </wp:positionV>
                <wp:extent cx="45719" cy="549468"/>
                <wp:effectExtent l="57150" t="19050" r="50165" b="41275"/>
                <wp:wrapNone/>
                <wp:docPr id="1540568420" name="Straight Arrow Connector 6"/>
                <wp:cNvGraphicFramePr/>
                <a:graphic xmlns:a="http://schemas.openxmlformats.org/drawingml/2006/main">
                  <a:graphicData uri="http://schemas.microsoft.com/office/word/2010/wordprocessingShape">
                    <wps:wsp>
                      <wps:cNvCnPr/>
                      <wps:spPr>
                        <a:xfrm>
                          <a:off x="0" y="0"/>
                          <a:ext cx="45719" cy="5494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FAF67" id="Straight Arrow Connector 6" o:spid="_x0000_s1026" type="#_x0000_t32" style="position:absolute;margin-left:231.45pt;margin-top:1.55pt;width:3.6pt;height:43.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" strokecolor="#5b9bd5 [3204]" strokeweight="3pt">
                <v:stroke endarrow="block" joinstyle="miter"/>
              </v:shape>
            </w:pict>
          </mc:Fallback>
        </mc:AlternateContent>
      </w:r>
    </w:p>
    <w:p w14:paraId="33D108FB" w14:textId="04A4BBD1" w:rsidR="00B82F62" w:rsidRDefault="00B82F62" w:rsidP="007E7350">
      <w:pPr>
        <w:rPr>
          <w:lang w:val="en-SG"/>
        </w:rPr>
      </w:pPr>
    </w:p>
    <w:p w14:paraId="70FADE8B" w14:textId="6CF8A3C7" w:rsidR="00B82F62" w:rsidRDefault="00983529" w:rsidP="007E7350">
      <w:pPr>
        <w:rPr>
          <w:lang w:val="en-SG"/>
        </w:rPr>
      </w:pPr>
      <w:r>
        <w:rPr>
          <w:noProof/>
          <w:lang w:val="en-SG"/>
        </w:rPr>
        <mc:AlternateContent>
          <mc:Choice Requires="wps">
            <w:drawing>
              <wp:anchor distT="0" distB="0" distL="114300" distR="114300" simplePos="0" relativeHeight="251677781" behindDoc="1" locked="0" layoutInCell="1" allowOverlap="1" wp14:anchorId="3EB408D1" wp14:editId="0C671891">
                <wp:simplePos x="0" y="0"/>
                <wp:positionH relativeFrom="margin">
                  <wp:posOffset>1927098</wp:posOffset>
                </wp:positionH>
                <wp:positionV relativeFrom="paragraph">
                  <wp:posOffset>6350</wp:posOffset>
                </wp:positionV>
                <wp:extent cx="2059686" cy="694944"/>
                <wp:effectExtent l="19050" t="0" r="36195" b="10160"/>
                <wp:wrapNone/>
                <wp:docPr id="246729205" name="Flowchart: Data 1"/>
                <wp:cNvGraphicFramePr/>
                <a:graphic xmlns:a="http://schemas.openxmlformats.org/drawingml/2006/main">
                  <a:graphicData uri="http://schemas.microsoft.com/office/word/2010/wordprocessingShape">
                    <wps:wsp>
                      <wps:cNvSpPr/>
                      <wps:spPr>
                        <a:xfrm>
                          <a:off x="0" y="0"/>
                          <a:ext cx="2059686" cy="69494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FDC55D" w14:textId="77777777" w:rsidR="00983529" w:rsidRPr="00A85085" w:rsidRDefault="00983529" w:rsidP="00983529">
                            <w:pPr>
                              <w:jc w:val="center"/>
                              <w:rPr>
                                <w:lang w:val="en-SG"/>
                              </w:rPr>
                            </w:pPr>
                            <w:r>
                              <w:rPr>
                                <w:lang w:val="en-SG"/>
                              </w:rPr>
                              <w:t>Temperature sensor measure temperature</w:t>
                            </w:r>
                          </w:p>
                          <w:p w14:paraId="7BDFE308" w14:textId="77777777" w:rsidR="00983529" w:rsidRPr="00E953BF" w:rsidRDefault="00983529" w:rsidP="00983529">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08D1" id="Flowchart: Data 1" o:spid="_x0000_s1064" type="#_x0000_t111" style="position:absolute;margin-left:151.75pt;margin-top:.5pt;width:162.2pt;height:54.7pt;z-index:-2516386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" fillcolor="#5b9bd5 [3204]" strokecolor="#091723 [484]" strokeweight="1pt">
                <v:textbox>
                  <w:txbxContent>
                    <w:p w14:paraId="0FFDC55D" w14:textId="77777777" w:rsidR="00983529" w:rsidRPr="00A85085" w:rsidRDefault="00983529" w:rsidP="00983529">
                      <w:pPr>
                        <w:jc w:val="center"/>
                        <w:rPr>
                          <w:lang w:val="en-SG"/>
                        </w:rPr>
                      </w:pPr>
                      <w:r>
                        <w:rPr>
                          <w:lang w:val="en-SG"/>
                        </w:rPr>
                        <w:t>Temperature sensor measure temperature</w:t>
                      </w:r>
                    </w:p>
                    <w:p w14:paraId="7BDFE308" w14:textId="77777777" w:rsidR="00983529" w:rsidRPr="00E953BF" w:rsidRDefault="00983529" w:rsidP="00983529">
                      <w:pPr>
                        <w:jc w:val="center"/>
                        <w:rPr>
                          <w:lang w:val="en-SG"/>
                        </w:rPr>
                      </w:pPr>
                    </w:p>
                  </w:txbxContent>
                </v:textbox>
                <w10:wrap anchorx="margin"/>
              </v:shape>
            </w:pict>
          </mc:Fallback>
        </mc:AlternateContent>
      </w:r>
    </w:p>
    <w:p w14:paraId="06B70E93" w14:textId="12A53ED4" w:rsidR="00B82F62" w:rsidRDefault="00CE4925" w:rsidP="007E7350">
      <w:pPr>
        <w:rPr>
          <w:lang w:val="en-SG"/>
        </w:rPr>
      </w:pPr>
      <w:r>
        <w:rPr>
          <w:noProof/>
          <w:lang w:val="en-SG"/>
        </w:rPr>
        <mc:AlternateContent>
          <mc:Choice Requires="wps">
            <w:drawing>
              <wp:anchor distT="0" distB="0" distL="114300" distR="114300" simplePos="0" relativeHeight="251658292" behindDoc="0" locked="0" layoutInCell="1" allowOverlap="1" wp14:anchorId="7DF59453" wp14:editId="6867F92B">
                <wp:simplePos x="0" y="0"/>
                <wp:positionH relativeFrom="column">
                  <wp:posOffset>3829812</wp:posOffset>
                </wp:positionH>
                <wp:positionV relativeFrom="paragraph">
                  <wp:posOffset>20828</wp:posOffset>
                </wp:positionV>
                <wp:extent cx="1175004" cy="882396"/>
                <wp:effectExtent l="38100" t="38100" r="25400" b="32385"/>
                <wp:wrapNone/>
                <wp:docPr id="1603720647" name="Straight Arrow Connector 6"/>
                <wp:cNvGraphicFramePr/>
                <a:graphic xmlns:a="http://schemas.openxmlformats.org/drawingml/2006/main">
                  <a:graphicData uri="http://schemas.microsoft.com/office/word/2010/wordprocessingShape">
                    <wps:wsp>
                      <wps:cNvCnPr/>
                      <wps:spPr>
                        <a:xfrm flipH="1" flipV="1">
                          <a:off x="0" y="0"/>
                          <a:ext cx="1175004" cy="88239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1B6BE" id="Straight Arrow Connector 6" o:spid="_x0000_s1026" type="#_x0000_t32" style="position:absolute;margin-left:301.55pt;margin-top:1.65pt;width:92.5pt;height:69.5pt;flip:x 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" strokecolor="#5b9bd5 [3204]" strokeweight="3pt">
                <v:stroke endarrow="block" joinstyle="miter"/>
              </v:shape>
            </w:pict>
          </mc:Fallback>
        </mc:AlternateContent>
      </w:r>
      <w:r w:rsidR="00983529">
        <w:rPr>
          <w:noProof/>
          <w:lang w:val="en-SG"/>
        </w:rPr>
        <mc:AlternateContent>
          <mc:Choice Requires="wps">
            <w:drawing>
              <wp:anchor distT="0" distB="0" distL="114300" distR="114300" simplePos="0" relativeHeight="251658293" behindDoc="0" locked="0" layoutInCell="1" allowOverlap="1" wp14:anchorId="39EB2CAD" wp14:editId="3DB20935">
                <wp:simplePos x="0" y="0"/>
                <wp:positionH relativeFrom="column">
                  <wp:posOffset>1127760</wp:posOffset>
                </wp:positionH>
                <wp:positionV relativeFrom="paragraph">
                  <wp:posOffset>246380</wp:posOffset>
                </wp:positionV>
                <wp:extent cx="786257" cy="571500"/>
                <wp:effectExtent l="19050" t="38100" r="52070" b="19050"/>
                <wp:wrapNone/>
                <wp:docPr id="725570048" name="Straight Arrow Connector 6"/>
                <wp:cNvGraphicFramePr/>
                <a:graphic xmlns:a="http://schemas.openxmlformats.org/drawingml/2006/main">
                  <a:graphicData uri="http://schemas.microsoft.com/office/word/2010/wordprocessingShape">
                    <wps:wsp>
                      <wps:cNvCnPr/>
                      <wps:spPr>
                        <a:xfrm flipV="1">
                          <a:off x="0" y="0"/>
                          <a:ext cx="786257" cy="5715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F9FCF" id="Straight Arrow Connector 6" o:spid="_x0000_s1026" type="#_x0000_t32" style="position:absolute;margin-left:88.8pt;margin-top:19.4pt;width:61.9pt;height:45pt;flip: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" strokecolor="#5b9bd5 [3204]" strokeweight="3pt">
                <v:stroke endarrow="block" joinstyle="miter"/>
              </v:shape>
            </w:pict>
          </mc:Fallback>
        </mc:AlternateContent>
      </w:r>
      <w:r w:rsidR="00884577">
        <w:rPr>
          <w:noProof/>
          <w:lang w:val="en-SG"/>
        </w:rPr>
        <mc:AlternateContent>
          <mc:Choice Requires="wps">
            <w:drawing>
              <wp:anchor distT="0" distB="0" distL="114300" distR="114300" simplePos="0" relativeHeight="251658270" behindDoc="0" locked="0" layoutInCell="1" allowOverlap="1" wp14:anchorId="46D14578" wp14:editId="774F467E">
                <wp:simplePos x="0" y="0"/>
                <wp:positionH relativeFrom="column">
                  <wp:posOffset>1819275</wp:posOffset>
                </wp:positionH>
                <wp:positionV relativeFrom="paragraph">
                  <wp:posOffset>2550160</wp:posOffset>
                </wp:positionV>
                <wp:extent cx="2544445" cy="1461770"/>
                <wp:effectExtent l="19050" t="19050" r="27305" b="43180"/>
                <wp:wrapNone/>
                <wp:docPr id="3535334" name="Flowchart: Decision 7"/>
                <wp:cNvGraphicFramePr/>
                <a:graphic xmlns:a="http://schemas.openxmlformats.org/drawingml/2006/main">
                  <a:graphicData uri="http://schemas.microsoft.com/office/word/2010/wordprocessingShape">
                    <wps:wsp>
                      <wps:cNvSpPr/>
                      <wps:spPr>
                        <a:xfrm>
                          <a:off x="0" y="0"/>
                          <a:ext cx="2544445" cy="14617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AAE6" w14:textId="41F21AB3" w:rsidR="00C37EF0" w:rsidRPr="00C37EF0" w:rsidRDefault="00C37EF0" w:rsidP="00C37EF0">
                            <w:pPr>
                              <w:jc w:val="center"/>
                              <w:rPr>
                                <w:lang w:val="en-SG"/>
                              </w:rPr>
                            </w:pPr>
                            <w:r>
                              <w:rPr>
                                <w:lang w:val="en-SG"/>
                              </w:rPr>
                              <w:t>Temperature</w:t>
                            </w:r>
                            <w:r w:rsidR="004E4932">
                              <w:rPr>
                                <w:lang w:val="en-SG"/>
                              </w:rPr>
                              <w:t xml:space="preserve"> </w:t>
                            </w:r>
                            <w:r w:rsidR="00AD35BC">
                              <w:rPr>
                                <w:lang w:val="en-SG"/>
                              </w:rPr>
                              <w:t>&gt;</w:t>
                            </w:r>
                            <w:r w:rsidR="0018193E">
                              <w:rPr>
                                <w:lang w:val="en-SG"/>
                              </w:rPr>
                              <w:t>25</w:t>
                            </w:r>
                            <w:r w:rsidR="00A371DA" w:rsidRPr="00A371DA">
                              <w:rPr>
                                <w:lang w:val="en-SG"/>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D14578" id="_x0000_t110" coordsize="21600,21600" o:spt="110" path="m10800,l,10800,10800,21600,21600,10800xe">
                <v:stroke joinstyle="miter"/>
                <v:path gradientshapeok="t" o:connecttype="rect" textboxrect="5400,5400,16200,16200"/>
              </v:shapetype>
              <v:shape id="Flowchart: Decision 7" o:spid="_x0000_s1065" type="#_x0000_t110" style="position:absolute;margin-left:143.25pt;margin-top:200.8pt;width:200.35pt;height:115.1pt;z-index:2516582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" fillcolor="#5b9bd5 [3204]" strokecolor="#091723 [484]" strokeweight="1pt">
                <v:textbox>
                  <w:txbxContent>
                    <w:p w14:paraId="2A89AAE6" w14:textId="41F21AB3" w:rsidR="00C37EF0" w:rsidRPr="00C37EF0" w:rsidRDefault="00C37EF0" w:rsidP="00C37EF0">
                      <w:pPr>
                        <w:jc w:val="center"/>
                        <w:rPr>
                          <w:lang w:val="en-SG"/>
                        </w:rPr>
                      </w:pPr>
                      <w:r>
                        <w:rPr>
                          <w:lang w:val="en-SG"/>
                        </w:rPr>
                        <w:t>Temperature</w:t>
                      </w:r>
                      <w:r w:rsidR="004E4932">
                        <w:rPr>
                          <w:lang w:val="en-SG"/>
                        </w:rPr>
                        <w:t xml:space="preserve"> </w:t>
                      </w:r>
                      <w:r w:rsidR="00AD35BC">
                        <w:rPr>
                          <w:lang w:val="en-SG"/>
                        </w:rPr>
                        <w:t>&gt;</w:t>
                      </w:r>
                      <w:r w:rsidR="0018193E">
                        <w:rPr>
                          <w:lang w:val="en-SG"/>
                        </w:rPr>
                        <w:t>25</w:t>
                      </w:r>
                      <w:r w:rsidR="00A371DA" w:rsidRPr="00A371DA">
                        <w:rPr>
                          <w:lang w:val="en-SG"/>
                        </w:rPr>
                        <w:t>°C</w:t>
                      </w:r>
                    </w:p>
                  </w:txbxContent>
                </v:textbox>
              </v:shape>
            </w:pict>
          </mc:Fallback>
        </mc:AlternateContent>
      </w:r>
      <w:r w:rsidR="00884577">
        <w:rPr>
          <w:noProof/>
          <w:lang w:val="en-SG"/>
        </w:rPr>
        <mc:AlternateContent>
          <mc:Choice Requires="wps">
            <w:drawing>
              <wp:anchor distT="0" distB="0" distL="114300" distR="114300" simplePos="0" relativeHeight="251658277" behindDoc="0" locked="0" layoutInCell="1" allowOverlap="1" wp14:anchorId="2891A9F1" wp14:editId="6F91E049">
                <wp:simplePos x="0" y="0"/>
                <wp:positionH relativeFrom="column">
                  <wp:posOffset>3047365</wp:posOffset>
                </wp:positionH>
                <wp:positionV relativeFrom="paragraph">
                  <wp:posOffset>1976120</wp:posOffset>
                </wp:positionV>
                <wp:extent cx="45085" cy="584835"/>
                <wp:effectExtent l="57150" t="19050" r="50165" b="43815"/>
                <wp:wrapNone/>
                <wp:docPr id="784491216" name="Straight Arrow Connector 6"/>
                <wp:cNvGraphicFramePr/>
                <a:graphic xmlns:a="http://schemas.openxmlformats.org/drawingml/2006/main">
                  <a:graphicData uri="http://schemas.microsoft.com/office/word/2010/wordprocessingShape">
                    <wps:wsp>
                      <wps:cNvCnPr/>
                      <wps:spPr>
                        <a:xfrm>
                          <a:off x="0" y="0"/>
                          <a:ext cx="45085" cy="5848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5659F" id="Straight Arrow Connector 6" o:spid="_x0000_s1026" type="#_x0000_t32" style="position:absolute;margin-left:239.95pt;margin-top:155.6pt;width:3.55pt;height:46.0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" strokecolor="#5b9bd5 [3204]" strokeweight="3pt">
                <v:stroke endarrow="block" joinstyle="miter"/>
              </v:shape>
            </w:pict>
          </mc:Fallback>
        </mc:AlternateContent>
      </w:r>
    </w:p>
    <w:p w14:paraId="7B193DAD" w14:textId="58D7F4EA" w:rsidR="00B82F62" w:rsidRDefault="00983529" w:rsidP="007E7350">
      <w:pPr>
        <w:rPr>
          <w:lang w:val="en-SG"/>
        </w:rPr>
      </w:pPr>
      <w:r>
        <w:rPr>
          <w:noProof/>
          <w:lang w:val="en-SG"/>
        </w:rPr>
        <mc:AlternateContent>
          <mc:Choice Requires="wps">
            <w:drawing>
              <wp:anchor distT="0" distB="0" distL="114300" distR="114300" simplePos="0" relativeHeight="251658273" behindDoc="0" locked="0" layoutInCell="1" allowOverlap="1" wp14:anchorId="28451227" wp14:editId="40184319">
                <wp:simplePos x="0" y="0"/>
                <wp:positionH relativeFrom="column">
                  <wp:posOffset>3006980</wp:posOffset>
                </wp:positionH>
                <wp:positionV relativeFrom="paragraph">
                  <wp:posOffset>258445</wp:posOffset>
                </wp:positionV>
                <wp:extent cx="45719" cy="611759"/>
                <wp:effectExtent l="57150" t="19050" r="50165" b="55245"/>
                <wp:wrapNone/>
                <wp:docPr id="57780336" name="Straight Arrow Connector 6"/>
                <wp:cNvGraphicFramePr/>
                <a:graphic xmlns:a="http://schemas.openxmlformats.org/drawingml/2006/main">
                  <a:graphicData uri="http://schemas.microsoft.com/office/word/2010/wordprocessingShape">
                    <wps:wsp>
                      <wps:cNvCnPr/>
                      <wps:spPr>
                        <a:xfrm>
                          <a:off x="0" y="0"/>
                          <a:ext cx="45719" cy="61175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5F13D" id="Straight Arrow Connector 6" o:spid="_x0000_s1026" type="#_x0000_t32" style="position:absolute;margin-left:236.75pt;margin-top:20.35pt;width:3.6pt;height:48.1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" strokecolor="#5b9bd5 [3204]" strokeweight="3pt">
                <v:stroke endarrow="block" joinstyle="miter"/>
              </v:shape>
            </w:pict>
          </mc:Fallback>
        </mc:AlternateContent>
      </w:r>
    </w:p>
    <w:p w14:paraId="088BC14F" w14:textId="259E2C5A" w:rsidR="00B82F62" w:rsidRDefault="00E21B17" w:rsidP="007E7350">
      <w:pPr>
        <w:rPr>
          <w:lang w:val="en-SG"/>
        </w:rPr>
      </w:pPr>
      <w:r>
        <w:rPr>
          <w:noProof/>
          <w:lang w:val="en-SG"/>
        </w:rPr>
        <mc:AlternateContent>
          <mc:Choice Requires="wps">
            <w:drawing>
              <wp:anchor distT="0" distB="0" distL="114300" distR="114300" simplePos="0" relativeHeight="251698261" behindDoc="0" locked="0" layoutInCell="1" allowOverlap="1" wp14:anchorId="492F475C" wp14:editId="7F1BD02F">
                <wp:simplePos x="0" y="0"/>
                <wp:positionH relativeFrom="column">
                  <wp:posOffset>3525012</wp:posOffset>
                </wp:positionH>
                <wp:positionV relativeFrom="paragraph">
                  <wp:posOffset>9271</wp:posOffset>
                </wp:positionV>
                <wp:extent cx="944880" cy="408305"/>
                <wp:effectExtent l="0" t="0" r="26670" b="182245"/>
                <wp:wrapNone/>
                <wp:docPr id="1015199795"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40833"/>
                            <a:gd name="adj2" fmla="val 8638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3B980F3" w14:textId="6EB897F0" w:rsidR="00E21B17" w:rsidRPr="003E530F" w:rsidRDefault="00E21B17" w:rsidP="00E21B17">
                            <w:pPr>
                              <w:jc w:val="center"/>
                              <w:rPr>
                                <w:lang w:val="en-US"/>
                              </w:rPr>
                            </w:pPr>
                            <w:r>
                              <w:rPr>
                                <w:lang w:val="en-US"/>
                              </w:rPr>
                              <w:t>REQ - 06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F475C" id="_x0000_s1066" type="#_x0000_t61" style="position:absolute;margin-left:277.55pt;margin-top:.75pt;width:74.4pt;height:32.15pt;z-index:2516982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" adj="1980,29460" fillcolor="#a5a5a5 [3206]" strokecolor="#181818 [486]" strokeweight="1pt">
                <v:textbox>
                  <w:txbxContent>
                    <w:p w14:paraId="23B980F3" w14:textId="6EB897F0" w:rsidR="00E21B17" w:rsidRPr="003E530F" w:rsidRDefault="00E21B17" w:rsidP="00E21B17">
                      <w:pPr>
                        <w:jc w:val="center"/>
                        <w:rPr>
                          <w:lang w:val="en-US"/>
                        </w:rPr>
                      </w:pPr>
                      <w:r>
                        <w:rPr>
                          <w:lang w:val="en-US"/>
                        </w:rPr>
                        <w:t>REQ - 06</w:t>
                      </w:r>
                    </w:p>
                  </w:txbxContent>
                </v:textbox>
              </v:shape>
            </w:pict>
          </mc:Fallback>
        </mc:AlternateContent>
      </w:r>
    </w:p>
    <w:p w14:paraId="77BFF164" w14:textId="06B519BE" w:rsidR="00B82F62" w:rsidRDefault="00CE4925" w:rsidP="007E7350">
      <w:pPr>
        <w:rPr>
          <w:lang w:val="en-SG"/>
        </w:rPr>
      </w:pPr>
      <w:r>
        <w:rPr>
          <w:noProof/>
          <w:lang w:val="en-SG"/>
        </w:rPr>
        <mc:AlternateContent>
          <mc:Choice Requires="wps">
            <w:drawing>
              <wp:anchor distT="0" distB="0" distL="114300" distR="114300" simplePos="0" relativeHeight="251658272" behindDoc="0" locked="0" layoutInCell="1" allowOverlap="1" wp14:anchorId="105D80BA" wp14:editId="525715F2">
                <wp:simplePos x="0" y="0"/>
                <wp:positionH relativeFrom="column">
                  <wp:posOffset>4821174</wp:posOffset>
                </wp:positionH>
                <wp:positionV relativeFrom="paragraph">
                  <wp:posOffset>110744</wp:posOffset>
                </wp:positionV>
                <wp:extent cx="1405719" cy="586853"/>
                <wp:effectExtent l="0" t="0" r="23495" b="22860"/>
                <wp:wrapNone/>
                <wp:docPr id="1954115940" name="Rectangle 8"/>
                <wp:cNvGraphicFramePr/>
                <a:graphic xmlns:a="http://schemas.openxmlformats.org/drawingml/2006/main">
                  <a:graphicData uri="http://schemas.microsoft.com/office/word/2010/wordprocessingShape">
                    <wps:wsp>
                      <wps:cNvSpPr/>
                      <wps:spPr>
                        <a:xfrm>
                          <a:off x="0" y="0"/>
                          <a:ext cx="1405719" cy="5868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F282A" w14:textId="6313D029" w:rsidR="003564C8" w:rsidRPr="0037580C" w:rsidRDefault="003564C8" w:rsidP="003564C8">
                            <w:pPr>
                              <w:rPr>
                                <w:lang w:val="en-SG"/>
                              </w:rPr>
                            </w:pPr>
                            <w:r>
                              <w:rPr>
                                <w:lang w:val="en-SG"/>
                              </w:rPr>
                              <w:t xml:space="preserve">The fan will be 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80BA" id="_x0000_s1067" style="position:absolute;margin-left:379.6pt;margin-top:8.7pt;width:110.7pt;height:46.2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" fillcolor="#5b9bd5 [3204]" strokecolor="#091723 [484]" strokeweight="1pt">
                <v:textbox>
                  <w:txbxContent>
                    <w:p w14:paraId="6DAF282A" w14:textId="6313D029" w:rsidR="003564C8" w:rsidRPr="0037580C" w:rsidRDefault="003564C8" w:rsidP="003564C8">
                      <w:pPr>
                        <w:rPr>
                          <w:lang w:val="en-SG"/>
                        </w:rPr>
                      </w:pPr>
                      <w:r>
                        <w:rPr>
                          <w:lang w:val="en-SG"/>
                        </w:rPr>
                        <w:t xml:space="preserve">The fan will be off </w:t>
                      </w:r>
                    </w:p>
                  </w:txbxContent>
                </v:textbox>
              </v:rect>
            </w:pict>
          </mc:Fallback>
        </mc:AlternateContent>
      </w:r>
      <w:r w:rsidR="00983529">
        <w:rPr>
          <w:noProof/>
          <w:lang w:val="en-SG"/>
        </w:rPr>
        <mc:AlternateContent>
          <mc:Choice Requires="wps">
            <w:drawing>
              <wp:anchor distT="0" distB="0" distL="114300" distR="114300" simplePos="0" relativeHeight="251658271" behindDoc="0" locked="0" layoutInCell="1" allowOverlap="1" wp14:anchorId="78DD0216" wp14:editId="6551C613">
                <wp:simplePos x="0" y="0"/>
                <wp:positionH relativeFrom="margin">
                  <wp:posOffset>176784</wp:posOffset>
                </wp:positionH>
                <wp:positionV relativeFrom="paragraph">
                  <wp:posOffset>2159</wp:posOffset>
                </wp:positionV>
                <wp:extent cx="1230796" cy="540688"/>
                <wp:effectExtent l="0" t="0" r="26670" b="12065"/>
                <wp:wrapNone/>
                <wp:docPr id="2131990802" name="Rectangle 8"/>
                <wp:cNvGraphicFramePr/>
                <a:graphic xmlns:a="http://schemas.openxmlformats.org/drawingml/2006/main">
                  <a:graphicData uri="http://schemas.microsoft.com/office/word/2010/wordprocessingShape">
                    <wps:wsp>
                      <wps:cNvSpPr/>
                      <wps:spPr>
                        <a:xfrm>
                          <a:off x="0" y="0"/>
                          <a:ext cx="1230796" cy="5406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BA8D22" w14:textId="77777777" w:rsidR="0037580C" w:rsidRPr="0037580C" w:rsidRDefault="00245DE6" w:rsidP="00CC61BD">
                            <w:pPr>
                              <w:rPr>
                                <w:lang w:val="en-SG"/>
                              </w:rPr>
                            </w:pPr>
                            <w:r>
                              <w:rPr>
                                <w:lang w:val="en-SG"/>
                              </w:rPr>
                              <w:t>The fan will be activated</w:t>
                            </w:r>
                            <w:r w:rsidR="003564C8">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D0216" id="_x0000_s1068" style="position:absolute;margin-left:13.9pt;margin-top:.15pt;width:96.9pt;height:42.55pt;z-index:251658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KlagIAACY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" fillcolor="#5b9bd5 [3204]" strokecolor="#091723 [484]" strokeweight="1pt">
                <v:textbox>
                  <w:txbxContent>
                    <w:p w14:paraId="28BA8D22" w14:textId="77777777" w:rsidR="0037580C" w:rsidRPr="0037580C" w:rsidRDefault="00245DE6" w:rsidP="00CC61BD">
                      <w:pPr>
                        <w:rPr>
                          <w:lang w:val="en-SG"/>
                        </w:rPr>
                      </w:pPr>
                      <w:r>
                        <w:rPr>
                          <w:lang w:val="en-SG"/>
                        </w:rPr>
                        <w:t>The fan will be activated</w:t>
                      </w:r>
                      <w:r w:rsidR="003564C8">
                        <w:rPr>
                          <w:lang w:val="en-SG"/>
                        </w:rPr>
                        <w:t>.</w:t>
                      </w:r>
                    </w:p>
                  </w:txbxContent>
                </v:textbox>
                <w10:wrap anchorx="margin"/>
              </v:rect>
            </w:pict>
          </mc:Fallback>
        </mc:AlternateContent>
      </w:r>
    </w:p>
    <w:p w14:paraId="22E25459" w14:textId="65CDF76E" w:rsidR="00B82F62" w:rsidRDefault="00CE4925" w:rsidP="007E7350">
      <w:pPr>
        <w:rPr>
          <w:lang w:val="en-SG"/>
        </w:rPr>
      </w:pPr>
      <w:r>
        <w:rPr>
          <w:noProof/>
          <w:lang w:val="en-SG"/>
        </w:rPr>
        <mc:AlternateContent>
          <mc:Choice Requires="wps">
            <w:drawing>
              <wp:anchor distT="0" distB="0" distL="114300" distR="114300" simplePos="0" relativeHeight="251685973" behindDoc="0" locked="0" layoutInCell="1" allowOverlap="1" wp14:anchorId="68D04BA3" wp14:editId="3101DB68">
                <wp:simplePos x="0" y="0"/>
                <wp:positionH relativeFrom="column">
                  <wp:posOffset>597408</wp:posOffset>
                </wp:positionH>
                <wp:positionV relativeFrom="paragraph">
                  <wp:posOffset>273177</wp:posOffset>
                </wp:positionV>
                <wp:extent cx="190500" cy="1609090"/>
                <wp:effectExtent l="19050" t="38100" r="57150" b="10160"/>
                <wp:wrapNone/>
                <wp:docPr id="2069147805" name="Straight Arrow Connector 6"/>
                <wp:cNvGraphicFramePr/>
                <a:graphic xmlns:a="http://schemas.openxmlformats.org/drawingml/2006/main">
                  <a:graphicData uri="http://schemas.microsoft.com/office/word/2010/wordprocessingShape">
                    <wps:wsp>
                      <wps:cNvCnPr/>
                      <wps:spPr>
                        <a:xfrm flipV="1">
                          <a:off x="0" y="0"/>
                          <a:ext cx="190500" cy="16090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DAF1C" id="Straight Arrow Connector 6" o:spid="_x0000_s1026" type="#_x0000_t32" style="position:absolute;margin-left:47.05pt;margin-top:21.5pt;width:15pt;height:126.7pt;flip:y;z-index:2516859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" strokecolor="#5b9bd5 [3204]" strokeweight="3pt">
                <v:stroke endarrow="block" joinstyle="miter"/>
              </v:shape>
            </w:pict>
          </mc:Fallback>
        </mc:AlternateContent>
      </w:r>
      <w:r w:rsidR="008D3BDA">
        <w:rPr>
          <w:noProof/>
          <w:lang w:val="en-SG"/>
        </w:rPr>
        <mc:AlternateContent>
          <mc:Choice Requires="wps">
            <w:drawing>
              <wp:anchor distT="0" distB="0" distL="114300" distR="114300" simplePos="0" relativeHeight="251658274" behindDoc="0" locked="0" layoutInCell="1" allowOverlap="1" wp14:anchorId="16983368" wp14:editId="5768377D">
                <wp:simplePos x="0" y="0"/>
                <wp:positionH relativeFrom="column">
                  <wp:posOffset>2002707</wp:posOffset>
                </wp:positionH>
                <wp:positionV relativeFrom="paragraph">
                  <wp:posOffset>14163</wp:posOffset>
                </wp:positionV>
                <wp:extent cx="2142698" cy="900752"/>
                <wp:effectExtent l="0" t="0" r="10160" b="13970"/>
                <wp:wrapNone/>
                <wp:docPr id="462901123" name="Rectangle 8"/>
                <wp:cNvGraphicFramePr/>
                <a:graphic xmlns:a="http://schemas.openxmlformats.org/drawingml/2006/main">
                  <a:graphicData uri="http://schemas.microsoft.com/office/word/2010/wordprocessingShape">
                    <wps:wsp>
                      <wps:cNvSpPr/>
                      <wps:spPr>
                        <a:xfrm>
                          <a:off x="0" y="0"/>
                          <a:ext cx="2142698" cy="900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C1EB52" w14:textId="01B3A051" w:rsidR="003564C8" w:rsidRDefault="003564C8" w:rsidP="00C236B5">
                            <w:pPr>
                              <w:jc w:val="center"/>
                              <w:rPr>
                                <w:lang w:val="en-SG"/>
                              </w:rPr>
                            </w:pPr>
                            <w:r>
                              <w:rPr>
                                <w:lang w:val="en-SG"/>
                              </w:rPr>
                              <w:t xml:space="preserve">Display temperature </w:t>
                            </w:r>
                            <w:r w:rsidR="005A5E91">
                              <w:rPr>
                                <w:lang w:val="en-SG"/>
                              </w:rPr>
                              <w:t>in screen</w:t>
                            </w:r>
                          </w:p>
                          <w:p w14:paraId="3F740334" w14:textId="577B7F62" w:rsidR="00C236B5" w:rsidRDefault="00C236B5" w:rsidP="00C236B5">
                            <w:pPr>
                              <w:jc w:val="center"/>
                              <w:rPr>
                                <w:lang w:val="en-SG"/>
                              </w:rPr>
                            </w:pPr>
                            <w:r>
                              <w:rPr>
                                <w:lang w:val="en-SG"/>
                              </w:rPr>
                              <w:t>&amp;</w:t>
                            </w:r>
                          </w:p>
                          <w:p w14:paraId="6B0F5E93" w14:textId="14462DA2" w:rsidR="003564C8" w:rsidRPr="0037580C" w:rsidRDefault="00C236B5" w:rsidP="00C236B5">
                            <w:pPr>
                              <w:jc w:val="center"/>
                              <w:rPr>
                                <w:lang w:val="en-SG"/>
                              </w:rPr>
                            </w:pPr>
                            <w:r>
                              <w:rPr>
                                <w:lang w:val="en-SG"/>
                              </w:rPr>
                              <w:t xml:space="preserve">Upload data to </w:t>
                            </w:r>
                            <w:proofErr w:type="spellStart"/>
                            <w:r>
                              <w:rPr>
                                <w:lang w:val="en-SG"/>
                              </w:rPr>
                              <w:t>nodeRED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83368" id="_x0000_s1069" style="position:absolute;margin-left:157.7pt;margin-top:1.1pt;width:168.7pt;height:70.9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wzaA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" fillcolor="#5b9bd5 [3204]" strokecolor="#091723 [484]" strokeweight="1pt">
                <v:textbox>
                  <w:txbxContent>
                    <w:p w14:paraId="49C1EB52" w14:textId="01B3A051" w:rsidR="003564C8" w:rsidRDefault="003564C8" w:rsidP="00C236B5">
                      <w:pPr>
                        <w:jc w:val="center"/>
                        <w:rPr>
                          <w:lang w:val="en-SG"/>
                        </w:rPr>
                      </w:pPr>
                      <w:r>
                        <w:rPr>
                          <w:lang w:val="en-SG"/>
                        </w:rPr>
                        <w:t xml:space="preserve">Display temperature </w:t>
                      </w:r>
                      <w:r w:rsidR="005A5E91">
                        <w:rPr>
                          <w:lang w:val="en-SG"/>
                        </w:rPr>
                        <w:t>in screen</w:t>
                      </w:r>
                    </w:p>
                    <w:p w14:paraId="3F740334" w14:textId="577B7F62" w:rsidR="00C236B5" w:rsidRDefault="00C236B5" w:rsidP="00C236B5">
                      <w:pPr>
                        <w:jc w:val="center"/>
                        <w:rPr>
                          <w:lang w:val="en-SG"/>
                        </w:rPr>
                      </w:pPr>
                      <w:r>
                        <w:rPr>
                          <w:lang w:val="en-SG"/>
                        </w:rPr>
                        <w:t>&amp;</w:t>
                      </w:r>
                    </w:p>
                    <w:p w14:paraId="6B0F5E93" w14:textId="14462DA2" w:rsidR="003564C8" w:rsidRPr="0037580C" w:rsidRDefault="00C236B5" w:rsidP="00C236B5">
                      <w:pPr>
                        <w:jc w:val="center"/>
                        <w:rPr>
                          <w:lang w:val="en-SG"/>
                        </w:rPr>
                      </w:pPr>
                      <w:r>
                        <w:rPr>
                          <w:lang w:val="en-SG"/>
                        </w:rPr>
                        <w:t xml:space="preserve">Upload data to </w:t>
                      </w:r>
                      <w:proofErr w:type="spellStart"/>
                      <w:r>
                        <w:rPr>
                          <w:lang w:val="en-SG"/>
                        </w:rPr>
                        <w:t>nodeRED</w:t>
                      </w:r>
                      <w:proofErr w:type="spellEnd"/>
                    </w:p>
                  </w:txbxContent>
                </v:textbox>
              </v:rect>
            </w:pict>
          </mc:Fallback>
        </mc:AlternateContent>
      </w:r>
    </w:p>
    <w:p w14:paraId="7C1048F1" w14:textId="107FBE65" w:rsidR="00B82F62" w:rsidRDefault="00CE4925" w:rsidP="007E7350">
      <w:pPr>
        <w:rPr>
          <w:lang w:val="en-SG"/>
        </w:rPr>
      </w:pPr>
      <w:r>
        <w:rPr>
          <w:noProof/>
          <w:lang w:val="en-SG"/>
        </w:rPr>
        <mc:AlternateContent>
          <mc:Choice Requires="wps">
            <w:drawing>
              <wp:anchor distT="0" distB="0" distL="114300" distR="114300" simplePos="0" relativeHeight="251683925" behindDoc="0" locked="0" layoutInCell="1" allowOverlap="1" wp14:anchorId="71584016" wp14:editId="6E1D25D1">
                <wp:simplePos x="0" y="0"/>
                <wp:positionH relativeFrom="column">
                  <wp:posOffset>5519166</wp:posOffset>
                </wp:positionH>
                <wp:positionV relativeFrom="paragraph">
                  <wp:posOffset>135000</wp:posOffset>
                </wp:positionV>
                <wp:extent cx="204978" cy="1559052"/>
                <wp:effectExtent l="95250" t="38100" r="24130" b="3175"/>
                <wp:wrapNone/>
                <wp:docPr id="2108043822" name="Straight Arrow Connector 6"/>
                <wp:cNvGraphicFramePr/>
                <a:graphic xmlns:a="http://schemas.openxmlformats.org/drawingml/2006/main">
                  <a:graphicData uri="http://schemas.microsoft.com/office/word/2010/wordprocessingShape">
                    <wps:wsp>
                      <wps:cNvCnPr/>
                      <wps:spPr>
                        <a:xfrm flipH="1" flipV="1">
                          <a:off x="0" y="0"/>
                          <a:ext cx="204978" cy="15590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6BE53" id="Straight Arrow Connector 6" o:spid="_x0000_s1026" type="#_x0000_t32" style="position:absolute;margin-left:434.6pt;margin-top:10.65pt;width:16.15pt;height:122.75pt;flip:x y;z-index:25168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" strokecolor="#5b9bd5 [3204]" strokeweight="3pt">
                <v:stroke endarrow="block" joinstyle="miter"/>
              </v:shape>
            </w:pict>
          </mc:Fallback>
        </mc:AlternateContent>
      </w:r>
    </w:p>
    <w:p w14:paraId="6A4305D3" w14:textId="4FF563D3" w:rsidR="00B82F62" w:rsidRDefault="00B82F62" w:rsidP="007E7350">
      <w:pPr>
        <w:rPr>
          <w:lang w:val="en-SG"/>
        </w:rPr>
      </w:pPr>
    </w:p>
    <w:p w14:paraId="3A80C043" w14:textId="25E7C55D" w:rsidR="00B82F62" w:rsidRDefault="00B82F62" w:rsidP="007E7350">
      <w:pPr>
        <w:rPr>
          <w:lang w:val="en-SG"/>
        </w:rPr>
      </w:pPr>
    </w:p>
    <w:p w14:paraId="2CACE26F" w14:textId="3678851F" w:rsidR="00B82F62" w:rsidRDefault="00E21B17" w:rsidP="007E7350">
      <w:pPr>
        <w:rPr>
          <w:lang w:val="en-SG"/>
        </w:rPr>
      </w:pPr>
      <w:r>
        <w:rPr>
          <w:noProof/>
          <w:lang w:val="en-SG"/>
        </w:rPr>
        <mc:AlternateContent>
          <mc:Choice Requires="wps">
            <w:drawing>
              <wp:anchor distT="0" distB="0" distL="114300" distR="114300" simplePos="0" relativeHeight="251700309" behindDoc="0" locked="0" layoutInCell="1" allowOverlap="1" wp14:anchorId="1B28C385" wp14:editId="03146740">
                <wp:simplePos x="0" y="0"/>
                <wp:positionH relativeFrom="column">
                  <wp:posOffset>3968496</wp:posOffset>
                </wp:positionH>
                <wp:positionV relativeFrom="paragraph">
                  <wp:posOffset>6096</wp:posOffset>
                </wp:positionV>
                <wp:extent cx="944880" cy="408305"/>
                <wp:effectExtent l="342900" t="0" r="26670" b="67945"/>
                <wp:wrapNone/>
                <wp:docPr id="843785750"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AA9B6E4" w14:textId="3891CD59" w:rsidR="00E21B17" w:rsidRPr="003E530F" w:rsidRDefault="00E21B17" w:rsidP="00E21B17">
                            <w:pPr>
                              <w:jc w:val="center"/>
                              <w:rPr>
                                <w:lang w:val="en-US"/>
                              </w:rPr>
                            </w:pPr>
                            <w:r>
                              <w:rPr>
                                <w:lang w:val="en-US"/>
                              </w:rPr>
                              <w:t>REQ - 07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8C385" id="_x0000_s1070" type="#_x0000_t61" style="position:absolute;margin-left:312.5pt;margin-top:.5pt;width:74.4pt;height:32.15pt;z-index:25170030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" adj="-6939,22688" fillcolor="#a5a5a5 [3206]" strokecolor="#181818 [486]" strokeweight="1pt">
                <v:textbox>
                  <w:txbxContent>
                    <w:p w14:paraId="3AA9B6E4" w14:textId="3891CD59" w:rsidR="00E21B17" w:rsidRPr="003E530F" w:rsidRDefault="00E21B17" w:rsidP="00E21B17">
                      <w:pPr>
                        <w:jc w:val="center"/>
                        <w:rPr>
                          <w:lang w:val="en-US"/>
                        </w:rPr>
                      </w:pPr>
                      <w:r>
                        <w:rPr>
                          <w:lang w:val="en-US"/>
                        </w:rPr>
                        <w:t>REQ - 07</w:t>
                      </w:r>
                    </w:p>
                  </w:txbxContent>
                </v:textbox>
              </v:shape>
            </w:pict>
          </mc:Fallback>
        </mc:AlternateContent>
      </w:r>
    </w:p>
    <w:p w14:paraId="25450EEC" w14:textId="3499B711" w:rsidR="00B82F62" w:rsidRDefault="00884577" w:rsidP="007E7350">
      <w:pPr>
        <w:rPr>
          <w:lang w:val="en-SG"/>
        </w:rPr>
      </w:pPr>
      <w:r w:rsidRPr="007F3F84">
        <w:rPr>
          <w:noProof/>
          <w:lang w:val="en-SG"/>
        </w:rPr>
        <mc:AlternateContent>
          <mc:Choice Requires="wps">
            <w:drawing>
              <wp:anchor distT="45720" distB="45720" distL="114300" distR="114300" simplePos="0" relativeHeight="251658276" behindDoc="0" locked="0" layoutInCell="1" allowOverlap="1" wp14:anchorId="3AD43D29" wp14:editId="06A9F543">
                <wp:simplePos x="0" y="0"/>
                <wp:positionH relativeFrom="column">
                  <wp:posOffset>4405713</wp:posOffset>
                </wp:positionH>
                <wp:positionV relativeFrom="paragraph">
                  <wp:posOffset>197623</wp:posOffset>
                </wp:positionV>
                <wp:extent cx="336550" cy="492760"/>
                <wp:effectExtent l="0" t="0" r="0" b="2540"/>
                <wp:wrapSquare wrapText="bothSides"/>
                <wp:docPr id="1864688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1A51B63C" w14:textId="77777777" w:rsidR="007F3F84" w:rsidRPr="007F3F84" w:rsidRDefault="007F3F84" w:rsidP="007F3F84">
                            <w:pPr>
                              <w:rPr>
                                <w:b/>
                                <w:bCs/>
                                <w:sz w:val="48"/>
                                <w:szCs w:val="48"/>
                                <w:lang w:val="en-SG"/>
                              </w:rPr>
                            </w:pPr>
                            <w:r>
                              <w:rPr>
                                <w:b/>
                                <w:bCs/>
                                <w:sz w:val="48"/>
                                <w:szCs w:val="48"/>
                                <w:lang w:val="en-SG"/>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43D29" id="_x0000_s1071" type="#_x0000_t202" style="position:absolute;margin-left:346.9pt;margin-top:15.55pt;width:26.5pt;height:38.8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" filled="f" stroked="f">
                <v:textbox>
                  <w:txbxContent>
                    <w:p w14:paraId="1A51B63C" w14:textId="77777777" w:rsidR="007F3F84" w:rsidRPr="007F3F84" w:rsidRDefault="007F3F84" w:rsidP="007F3F84">
                      <w:pPr>
                        <w:rPr>
                          <w:b/>
                          <w:bCs/>
                          <w:sz w:val="48"/>
                          <w:szCs w:val="48"/>
                          <w:lang w:val="en-SG"/>
                        </w:rPr>
                      </w:pPr>
                      <w:r>
                        <w:rPr>
                          <w:b/>
                          <w:bCs/>
                          <w:sz w:val="48"/>
                          <w:szCs w:val="48"/>
                          <w:lang w:val="en-SG"/>
                        </w:rPr>
                        <w:t>N</w:t>
                      </w:r>
                    </w:p>
                  </w:txbxContent>
                </v:textbox>
                <w10:wrap type="square"/>
              </v:shape>
            </w:pict>
          </mc:Fallback>
        </mc:AlternateContent>
      </w:r>
      <w:r w:rsidRPr="007F3F84">
        <w:rPr>
          <w:noProof/>
          <w:lang w:val="en-SG"/>
        </w:rPr>
        <mc:AlternateContent>
          <mc:Choice Requires="wps">
            <w:drawing>
              <wp:anchor distT="45720" distB="45720" distL="114300" distR="114300" simplePos="0" relativeHeight="251658275" behindDoc="0" locked="0" layoutInCell="1" allowOverlap="1" wp14:anchorId="097E54F7" wp14:editId="4F5D005C">
                <wp:simplePos x="0" y="0"/>
                <wp:positionH relativeFrom="column">
                  <wp:posOffset>1449485</wp:posOffset>
                </wp:positionH>
                <wp:positionV relativeFrom="paragraph">
                  <wp:posOffset>201267</wp:posOffset>
                </wp:positionV>
                <wp:extent cx="336550" cy="492760"/>
                <wp:effectExtent l="0" t="0" r="0" b="2540"/>
                <wp:wrapSquare wrapText="bothSides"/>
                <wp:docPr id="1269055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095263D2" w14:textId="53832156" w:rsidR="007F3F84" w:rsidRPr="007F3F84" w:rsidRDefault="007F3F84">
                            <w:pPr>
                              <w:rPr>
                                <w:b/>
                                <w:bCs/>
                                <w:sz w:val="48"/>
                                <w:szCs w:val="48"/>
                                <w:lang w:val="en-SG"/>
                              </w:rPr>
                            </w:pPr>
                            <w:r w:rsidRPr="007F3F84">
                              <w:rPr>
                                <w:b/>
                                <w:bCs/>
                                <w:sz w:val="48"/>
                                <w:szCs w:val="48"/>
                                <w:lang w:val="en-SG"/>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E54F7" id="_x0000_s1072" type="#_x0000_t202" style="position:absolute;margin-left:114.15pt;margin-top:15.85pt;width:26.5pt;height:38.8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" filled="f" stroked="f">
                <v:textbox>
                  <w:txbxContent>
                    <w:p w14:paraId="095263D2" w14:textId="53832156" w:rsidR="007F3F84" w:rsidRPr="007F3F84" w:rsidRDefault="007F3F84">
                      <w:pPr>
                        <w:rPr>
                          <w:b/>
                          <w:bCs/>
                          <w:sz w:val="48"/>
                          <w:szCs w:val="48"/>
                          <w:lang w:val="en-SG"/>
                        </w:rPr>
                      </w:pPr>
                      <w:r w:rsidRPr="007F3F84">
                        <w:rPr>
                          <w:b/>
                          <w:bCs/>
                          <w:sz w:val="48"/>
                          <w:szCs w:val="48"/>
                          <w:lang w:val="en-SG"/>
                        </w:rPr>
                        <w:t>Y</w:t>
                      </w:r>
                    </w:p>
                  </w:txbxContent>
                </v:textbox>
                <w10:wrap type="square"/>
              </v:shape>
            </w:pict>
          </mc:Fallback>
        </mc:AlternateContent>
      </w:r>
    </w:p>
    <w:p w14:paraId="4F9C08E8" w14:textId="78164BCD" w:rsidR="00B82F62" w:rsidRDefault="006F20A5" w:rsidP="007E7350">
      <w:pPr>
        <w:rPr>
          <w:lang w:val="en-SG"/>
        </w:rPr>
      </w:pPr>
      <w:r>
        <w:rPr>
          <w:noProof/>
          <w:lang w:val="en-SG"/>
        </w:rPr>
        <mc:AlternateContent>
          <mc:Choice Requires="wps">
            <w:drawing>
              <wp:anchor distT="0" distB="0" distL="114300" distR="114300" simplePos="0" relativeHeight="251679829" behindDoc="1" locked="0" layoutInCell="1" allowOverlap="1" wp14:anchorId="723C0ED7" wp14:editId="2C8BAA56">
                <wp:simplePos x="0" y="0"/>
                <wp:positionH relativeFrom="margin">
                  <wp:posOffset>-212979</wp:posOffset>
                </wp:positionH>
                <wp:positionV relativeFrom="paragraph">
                  <wp:posOffset>186690</wp:posOffset>
                </wp:positionV>
                <wp:extent cx="1572768" cy="536448"/>
                <wp:effectExtent l="0" t="0" r="27940" b="16510"/>
                <wp:wrapNone/>
                <wp:docPr id="342159259" name="Flowchart: Data 1"/>
                <wp:cNvGraphicFramePr/>
                <a:graphic xmlns:a="http://schemas.openxmlformats.org/drawingml/2006/main">
                  <a:graphicData uri="http://schemas.microsoft.com/office/word/2010/wordprocessingShape">
                    <wps:wsp>
                      <wps:cNvSpPr/>
                      <wps:spPr>
                        <a:xfrm>
                          <a:off x="0" y="0"/>
                          <a:ext cx="1572768" cy="5364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C1C199" w14:textId="40A6255B" w:rsidR="00983529" w:rsidRPr="00E953BF" w:rsidRDefault="006F20A5" w:rsidP="00983529">
                            <w:pPr>
                              <w:jc w:val="center"/>
                              <w:rPr>
                                <w:lang w:val="en-SG"/>
                              </w:rPr>
                            </w:pPr>
                            <w:r>
                              <w:rPr>
                                <w:lang w:val="en-SG"/>
                              </w:rPr>
                              <w:t xml:space="preserve">DC motor switches 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C0ED7" id="_x0000_s1073" style="position:absolute;margin-left:-16.75pt;margin-top:14.7pt;width:123.85pt;height:42.25pt;z-index:-2516366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rM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" fillcolor="#5b9bd5 [3204]" strokecolor="#091723 [484]" strokeweight="1pt">
                <v:textbox>
                  <w:txbxContent>
                    <w:p w14:paraId="1EC1C199" w14:textId="40A6255B" w:rsidR="00983529" w:rsidRPr="00E953BF" w:rsidRDefault="006F20A5" w:rsidP="00983529">
                      <w:pPr>
                        <w:jc w:val="center"/>
                        <w:rPr>
                          <w:lang w:val="en-SG"/>
                        </w:rPr>
                      </w:pPr>
                      <w:r>
                        <w:rPr>
                          <w:lang w:val="en-SG"/>
                        </w:rPr>
                        <w:t xml:space="preserve">DC motor switches on </w:t>
                      </w:r>
                    </w:p>
                  </w:txbxContent>
                </v:textbox>
                <w10:wrap anchorx="margin"/>
              </v:rect>
            </w:pict>
          </mc:Fallback>
        </mc:AlternateContent>
      </w:r>
    </w:p>
    <w:p w14:paraId="3B4FC180" w14:textId="65F59D45" w:rsidR="00B82F62" w:rsidRDefault="00CE4925" w:rsidP="007E7350">
      <w:pPr>
        <w:rPr>
          <w:lang w:val="en-SG"/>
        </w:rPr>
      </w:pPr>
      <w:r>
        <w:rPr>
          <w:noProof/>
          <w:lang w:val="en-SG"/>
        </w:rPr>
        <mc:AlternateContent>
          <mc:Choice Requires="wps">
            <w:drawing>
              <wp:anchor distT="0" distB="0" distL="114300" distR="114300" simplePos="0" relativeHeight="251681877" behindDoc="1" locked="0" layoutInCell="1" allowOverlap="1" wp14:anchorId="0AB1A0A7" wp14:editId="6DCD194A">
                <wp:simplePos x="0" y="0"/>
                <wp:positionH relativeFrom="margin">
                  <wp:posOffset>4761738</wp:posOffset>
                </wp:positionH>
                <wp:positionV relativeFrom="paragraph">
                  <wp:posOffset>4573</wp:posOffset>
                </wp:positionV>
                <wp:extent cx="1700022" cy="512064"/>
                <wp:effectExtent l="0" t="0" r="14605" b="21590"/>
                <wp:wrapNone/>
                <wp:docPr id="1191751720" name="Flowchart: Data 1"/>
                <wp:cNvGraphicFramePr/>
                <a:graphic xmlns:a="http://schemas.openxmlformats.org/drawingml/2006/main">
                  <a:graphicData uri="http://schemas.microsoft.com/office/word/2010/wordprocessingShape">
                    <wps:wsp>
                      <wps:cNvSpPr/>
                      <wps:spPr>
                        <a:xfrm>
                          <a:off x="0" y="0"/>
                          <a:ext cx="1700022" cy="512064"/>
                        </a:xfrm>
                        <a:prstGeom prst="round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25178C" w14:textId="244FB434" w:rsidR="00CE4925" w:rsidRPr="00E953BF" w:rsidRDefault="00CE4925" w:rsidP="00CE4925">
                            <w:pPr>
                              <w:jc w:val="center"/>
                              <w:rPr>
                                <w:lang w:val="en-SG"/>
                              </w:rPr>
                            </w:pPr>
                            <w:r>
                              <w:rPr>
                                <w:lang w:val="en-SG"/>
                              </w:rPr>
                              <w:t>DC motor switches off</w:t>
                            </w:r>
                          </w:p>
                          <w:p w14:paraId="4577CB7C" w14:textId="77777777" w:rsidR="00CE4925" w:rsidRPr="00E953BF" w:rsidRDefault="00CE4925" w:rsidP="00CE4925">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1A0A7" id="_x0000_s1074" style="position:absolute;margin-left:374.95pt;margin-top:.35pt;width:133.85pt;height:40.3pt;z-index:-2516346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00022,5120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" adj="-11796480,,5400" path="m,l1614676,v47135,,85346,38211,85346,85346l1700022,512064,,512064,,xe" fillcolor="#5b9bd5 [3204]" strokecolor="#091723 [484]" strokeweight="1pt">
                <v:stroke joinstyle="miter"/>
                <v:formulas/>
                <v:path arrowok="t" o:connecttype="custom" o:connectlocs="0,0;1614676,0;1700022,85346;1700022,512064;0,512064;0,0" o:connectangles="0,0,0,0,0,0" textboxrect="0,0,1700022,512064"/>
                <v:textbox>
                  <w:txbxContent>
                    <w:p w14:paraId="1F25178C" w14:textId="244FB434" w:rsidR="00CE4925" w:rsidRPr="00E953BF" w:rsidRDefault="00CE4925" w:rsidP="00CE4925">
                      <w:pPr>
                        <w:jc w:val="center"/>
                        <w:rPr>
                          <w:lang w:val="en-SG"/>
                        </w:rPr>
                      </w:pPr>
                      <w:r>
                        <w:rPr>
                          <w:lang w:val="en-SG"/>
                        </w:rPr>
                        <w:t>DC motor switches off</w:t>
                      </w:r>
                    </w:p>
                    <w:p w14:paraId="4577CB7C" w14:textId="77777777" w:rsidR="00CE4925" w:rsidRPr="00E953BF" w:rsidRDefault="00CE4925" w:rsidP="00CE4925">
                      <w:pPr>
                        <w:jc w:val="center"/>
                        <w:rPr>
                          <w:lang w:val="en-SG"/>
                        </w:rPr>
                      </w:pPr>
                    </w:p>
                  </w:txbxContent>
                </v:textbox>
                <w10:wrap anchorx="margin"/>
              </v:shape>
            </w:pict>
          </mc:Fallback>
        </mc:AlternateContent>
      </w:r>
      <w:r w:rsidR="004E4932">
        <w:rPr>
          <w:noProof/>
          <w:lang w:val="en-SG"/>
        </w:rPr>
        <mc:AlternateContent>
          <mc:Choice Requires="wps">
            <w:drawing>
              <wp:anchor distT="0" distB="0" distL="114300" distR="114300" simplePos="0" relativeHeight="251658291" behindDoc="0" locked="0" layoutInCell="1" allowOverlap="1" wp14:anchorId="417F0188" wp14:editId="77C9183F">
                <wp:simplePos x="0" y="0"/>
                <wp:positionH relativeFrom="column">
                  <wp:posOffset>4374368</wp:posOffset>
                </wp:positionH>
                <wp:positionV relativeFrom="paragraph">
                  <wp:posOffset>146643</wp:posOffset>
                </wp:positionV>
                <wp:extent cx="565992" cy="45719"/>
                <wp:effectExtent l="19050" t="57150" r="0" b="88265"/>
                <wp:wrapNone/>
                <wp:docPr id="1572713174" name="Straight Arrow Connector 6"/>
                <wp:cNvGraphicFramePr/>
                <a:graphic xmlns:a="http://schemas.openxmlformats.org/drawingml/2006/main">
                  <a:graphicData uri="http://schemas.microsoft.com/office/word/2010/wordprocessingShape">
                    <wps:wsp>
                      <wps:cNvCnPr/>
                      <wps:spPr>
                        <a:xfrm>
                          <a:off x="0" y="0"/>
                          <a:ext cx="565992"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2F6A3" id="Straight Arrow Connector 6" o:spid="_x0000_s1026" type="#_x0000_t32" style="position:absolute;margin-left:344.45pt;margin-top:11.55pt;width:44.55pt;height:3.6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" strokecolor="#5b9bd5 [3204]" strokeweight="3pt">
                <v:stroke endarrow="block" joinstyle="miter"/>
              </v:shape>
            </w:pict>
          </mc:Fallback>
        </mc:AlternateContent>
      </w:r>
      <w:r w:rsidR="00884577">
        <w:rPr>
          <w:noProof/>
          <w:lang w:val="en-SG"/>
        </w:rPr>
        <mc:AlternateContent>
          <mc:Choice Requires="wps">
            <w:drawing>
              <wp:anchor distT="0" distB="0" distL="114300" distR="114300" simplePos="0" relativeHeight="251658278" behindDoc="0" locked="0" layoutInCell="1" allowOverlap="1" wp14:anchorId="5EE88E9E" wp14:editId="67F6D802">
                <wp:simplePos x="0" y="0"/>
                <wp:positionH relativeFrom="column">
                  <wp:posOffset>1232452</wp:posOffset>
                </wp:positionH>
                <wp:positionV relativeFrom="paragraph">
                  <wp:posOffset>147734</wp:posOffset>
                </wp:positionV>
                <wp:extent cx="627546" cy="45719"/>
                <wp:effectExtent l="38100" t="57150" r="20320" b="88265"/>
                <wp:wrapNone/>
                <wp:docPr id="1638965882" name="Straight Arrow Connector 6"/>
                <wp:cNvGraphicFramePr/>
                <a:graphic xmlns:a="http://schemas.openxmlformats.org/drawingml/2006/main">
                  <a:graphicData uri="http://schemas.microsoft.com/office/word/2010/wordprocessingShape">
                    <wps:wsp>
                      <wps:cNvCnPr/>
                      <wps:spPr>
                        <a:xfrm flipH="1">
                          <a:off x="0" y="0"/>
                          <a:ext cx="62754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6BFEC" id="Straight Arrow Connector 6" o:spid="_x0000_s1026" type="#_x0000_t32" style="position:absolute;margin-left:97.05pt;margin-top:11.65pt;width:49.4pt;height:3.6pt;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" strokecolor="#5b9bd5 [3204]" strokeweight="3pt">
                <v:stroke endarrow="block" joinstyle="miter"/>
              </v:shape>
            </w:pict>
          </mc:Fallback>
        </mc:AlternateContent>
      </w:r>
    </w:p>
    <w:p w14:paraId="2678E9C4" w14:textId="58651493" w:rsidR="00B82F62" w:rsidRDefault="00B82F62" w:rsidP="007E7350">
      <w:pPr>
        <w:rPr>
          <w:lang w:val="en-SG"/>
        </w:rPr>
      </w:pPr>
    </w:p>
    <w:p w14:paraId="0AD83FD0" w14:textId="5CA0F6EF" w:rsidR="00B82F62" w:rsidRDefault="00E21B17" w:rsidP="007E7350">
      <w:pPr>
        <w:rPr>
          <w:lang w:val="en-SG"/>
        </w:rPr>
      </w:pPr>
      <w:r>
        <w:rPr>
          <w:noProof/>
          <w:lang w:val="en-SG"/>
        </w:rPr>
        <mc:AlternateContent>
          <mc:Choice Requires="wps">
            <w:drawing>
              <wp:anchor distT="0" distB="0" distL="114300" distR="114300" simplePos="0" relativeHeight="251702357" behindDoc="0" locked="0" layoutInCell="1" allowOverlap="1" wp14:anchorId="61488648" wp14:editId="53873FF5">
                <wp:simplePos x="0" y="0"/>
                <wp:positionH relativeFrom="column">
                  <wp:posOffset>-17145</wp:posOffset>
                </wp:positionH>
                <wp:positionV relativeFrom="paragraph">
                  <wp:posOffset>243967</wp:posOffset>
                </wp:positionV>
                <wp:extent cx="944880" cy="408305"/>
                <wp:effectExtent l="0" t="342900" r="26670" b="10795"/>
                <wp:wrapNone/>
                <wp:docPr id="2110430400"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6264"/>
                            <a:gd name="adj2" fmla="val -12860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612D909" w14:textId="56B3B50F" w:rsidR="00E21B17" w:rsidRPr="003E530F" w:rsidRDefault="00E21B17" w:rsidP="00E21B17">
                            <w:pPr>
                              <w:jc w:val="center"/>
                              <w:rPr>
                                <w:lang w:val="en-US"/>
                              </w:rPr>
                            </w:pPr>
                            <w:r>
                              <w:rPr>
                                <w:lang w:val="en-US"/>
                              </w:rPr>
                              <w:t>REQ - 08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88648" id="_x0000_s1075" type="#_x0000_t61" style="position:absolute;margin-left:-1.35pt;margin-top:19.2pt;width:74.4pt;height:32.15pt;z-index:2517023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" adj="12153,-16978" fillcolor="#a5a5a5 [3206]" strokecolor="#181818 [486]" strokeweight="1pt">
                <v:textbox>
                  <w:txbxContent>
                    <w:p w14:paraId="4612D909" w14:textId="56B3B50F" w:rsidR="00E21B17" w:rsidRPr="003E530F" w:rsidRDefault="00E21B17" w:rsidP="00E21B17">
                      <w:pPr>
                        <w:jc w:val="center"/>
                        <w:rPr>
                          <w:lang w:val="en-US"/>
                        </w:rPr>
                      </w:pPr>
                      <w:r>
                        <w:rPr>
                          <w:lang w:val="en-US"/>
                        </w:rPr>
                        <w:t>REQ - 08</w:t>
                      </w:r>
                    </w:p>
                  </w:txbxContent>
                </v:textbox>
              </v:shape>
            </w:pict>
          </mc:Fallback>
        </mc:AlternateContent>
      </w:r>
    </w:p>
    <w:p w14:paraId="2A647449" w14:textId="478B52AF" w:rsidR="00B82F62" w:rsidRDefault="001223E8" w:rsidP="007E7350">
      <w:pPr>
        <w:rPr>
          <w:lang w:val="en-SG"/>
        </w:rPr>
      </w:pPr>
      <w:r>
        <w:rPr>
          <w:noProof/>
          <w:lang w:val="en-SG"/>
        </w:rPr>
        <mc:AlternateContent>
          <mc:Choice Requires="wps">
            <w:drawing>
              <wp:anchor distT="0" distB="0" distL="114300" distR="114300" simplePos="0" relativeHeight="251706453" behindDoc="0" locked="0" layoutInCell="1" allowOverlap="1" wp14:anchorId="3D1DE85D" wp14:editId="53DBBC98">
                <wp:simplePos x="0" y="0"/>
                <wp:positionH relativeFrom="column">
                  <wp:posOffset>4817110</wp:posOffset>
                </wp:positionH>
                <wp:positionV relativeFrom="paragraph">
                  <wp:posOffset>62357</wp:posOffset>
                </wp:positionV>
                <wp:extent cx="944880" cy="408305"/>
                <wp:effectExtent l="0" t="342900" r="26670" b="10795"/>
                <wp:wrapNone/>
                <wp:docPr id="618940808"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16962"/>
                            <a:gd name="adj2" fmla="val -13009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98C9F4" w14:textId="600E97FD" w:rsidR="001223E8" w:rsidRPr="003E530F" w:rsidRDefault="001223E8" w:rsidP="001223E8">
                            <w:pPr>
                              <w:jc w:val="center"/>
                              <w:rPr>
                                <w:lang w:val="en-US"/>
                              </w:rPr>
                            </w:pPr>
                            <w:r>
                              <w:rPr>
                                <w:lang w:val="en-US"/>
                              </w:rPr>
                              <w:t xml:space="preserve">REQ - </w:t>
                            </w:r>
                            <w:r w:rsidR="003118B8">
                              <w:rPr>
                                <w:lang w:val="en-U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1DE85D" id="_x0000_s1076" type="#_x0000_t61" style="position:absolute;margin-left:379.3pt;margin-top:4.9pt;width:74.4pt;height:32.15pt;z-index:2517064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" adj="7136,-17301" fillcolor="#a5a5a5 [3206]" strokecolor="#181818 [486]" strokeweight="1pt">
                <v:textbox>
                  <w:txbxContent>
                    <w:p w14:paraId="3798C9F4" w14:textId="600E97FD" w:rsidR="001223E8" w:rsidRPr="003E530F" w:rsidRDefault="001223E8" w:rsidP="001223E8">
                      <w:pPr>
                        <w:jc w:val="center"/>
                        <w:rPr>
                          <w:lang w:val="en-US"/>
                        </w:rPr>
                      </w:pPr>
                      <w:r>
                        <w:rPr>
                          <w:lang w:val="en-US"/>
                        </w:rPr>
                        <w:t xml:space="preserve">REQ - </w:t>
                      </w:r>
                      <w:r w:rsidR="003118B8">
                        <w:rPr>
                          <w:lang w:val="en-US"/>
                        </w:rPr>
                        <w:t>09</w:t>
                      </w:r>
                    </w:p>
                  </w:txbxContent>
                </v:textbox>
              </v:shape>
            </w:pict>
          </mc:Fallback>
        </mc:AlternateContent>
      </w:r>
    </w:p>
    <w:p w14:paraId="787A99E3" w14:textId="417F154B" w:rsidR="00B82F62" w:rsidRDefault="00B82F62" w:rsidP="007E7350">
      <w:pPr>
        <w:rPr>
          <w:lang w:val="en-SG"/>
        </w:rPr>
      </w:pPr>
    </w:p>
    <w:p w14:paraId="3290F252" w14:textId="03ECA4C1" w:rsidR="00B43F5C" w:rsidRDefault="00B43F5C" w:rsidP="007E7350">
      <w:pPr>
        <w:rPr>
          <w:lang w:val="en-SG"/>
        </w:rPr>
      </w:pPr>
    </w:p>
    <w:p w14:paraId="4F94D3CD" w14:textId="77777777" w:rsidR="00EA1E39" w:rsidRDefault="00EA1E39" w:rsidP="007E7350">
      <w:pPr>
        <w:rPr>
          <w:lang w:val="en-SG"/>
        </w:rPr>
      </w:pPr>
    </w:p>
    <w:p w14:paraId="74049EBE" w14:textId="6D6B8BFF" w:rsidR="00B43F5C" w:rsidRDefault="00B43F5C" w:rsidP="007E7350">
      <w:pPr>
        <w:rPr>
          <w:lang w:val="en-SG"/>
        </w:rPr>
      </w:pPr>
    </w:p>
    <w:p w14:paraId="605B2BBC" w14:textId="73122311" w:rsidR="005E3274" w:rsidRPr="00DA3F87" w:rsidRDefault="00A21747" w:rsidP="4F23EAEB">
      <w:pPr>
        <w:pStyle w:val="Heading3"/>
        <w:numPr>
          <w:ilvl w:val="2"/>
          <w:numId w:val="2"/>
        </w:numPr>
        <w:rPr>
          <w:lang w:val="en-SG"/>
        </w:rPr>
      </w:pPr>
      <w:bookmarkStart w:id="13" w:name="_Toc170140426"/>
      <w:r>
        <w:rPr>
          <w:lang w:val="en-SG"/>
        </w:rPr>
        <w:lastRenderedPageBreak/>
        <w:t>Function Humidity</w:t>
      </w:r>
      <w:bookmarkEnd w:id="13"/>
    </w:p>
    <w:p w14:paraId="40173934" w14:textId="0A664F4A" w:rsidR="4F23EAEB" w:rsidRDefault="4F23EAEB" w:rsidP="4F23EAEB">
      <w:pPr>
        <w:rPr>
          <w:color w:val="FF0000"/>
          <w:lang w:val="en-SG"/>
        </w:rPr>
      </w:pPr>
    </w:p>
    <w:tbl>
      <w:tblPr>
        <w:tblStyle w:val="TableGrid"/>
        <w:tblW w:w="9209" w:type="dxa"/>
        <w:tblLook w:val="04A0" w:firstRow="1" w:lastRow="0" w:firstColumn="1" w:lastColumn="0" w:noHBand="0" w:noVBand="1"/>
      </w:tblPr>
      <w:tblGrid>
        <w:gridCol w:w="1555"/>
        <w:gridCol w:w="7654"/>
      </w:tblGrid>
      <w:tr w:rsidR="005E3274" w14:paraId="3D67787B" w14:textId="77777777">
        <w:tc>
          <w:tcPr>
            <w:tcW w:w="1555" w:type="dxa"/>
          </w:tcPr>
          <w:p w14:paraId="24A9C1D6" w14:textId="77777777" w:rsidR="005E3274" w:rsidRPr="00B06C1E" w:rsidRDefault="005E3274">
            <w:pPr>
              <w:rPr>
                <w:b/>
                <w:lang w:val="en-SG"/>
              </w:rPr>
            </w:pPr>
            <w:r w:rsidRPr="00B06C1E">
              <w:rPr>
                <w:b/>
                <w:lang w:val="en-SG"/>
              </w:rPr>
              <w:t>REQ_ID</w:t>
            </w:r>
          </w:p>
        </w:tc>
        <w:tc>
          <w:tcPr>
            <w:tcW w:w="7654" w:type="dxa"/>
          </w:tcPr>
          <w:p w14:paraId="1F7DEFDB" w14:textId="77777777" w:rsidR="005E3274" w:rsidRPr="00B06C1E" w:rsidRDefault="005E3274">
            <w:pPr>
              <w:rPr>
                <w:b/>
                <w:lang w:val="en-SG"/>
              </w:rPr>
            </w:pPr>
            <w:r w:rsidRPr="00B06C1E">
              <w:rPr>
                <w:b/>
                <w:lang w:val="en-SG"/>
              </w:rPr>
              <w:t>Requirement</w:t>
            </w:r>
          </w:p>
        </w:tc>
      </w:tr>
      <w:tr w:rsidR="005E3274" w14:paraId="2EC43BD4" w14:textId="77777777">
        <w:tc>
          <w:tcPr>
            <w:tcW w:w="1555" w:type="dxa"/>
          </w:tcPr>
          <w:p w14:paraId="4585CAF1" w14:textId="77777777" w:rsidR="005E3274" w:rsidRDefault="005E3274">
            <w:pPr>
              <w:rPr>
                <w:lang w:val="en-SG"/>
              </w:rPr>
            </w:pPr>
          </w:p>
          <w:p w14:paraId="38C76B99" w14:textId="6102EBD5" w:rsidR="005E3274" w:rsidRDefault="005E3274">
            <w:pPr>
              <w:rPr>
                <w:lang w:val="en-SG"/>
              </w:rPr>
            </w:pPr>
            <w:r>
              <w:rPr>
                <w:lang w:val="en-SG"/>
              </w:rPr>
              <w:t>REQ-</w:t>
            </w:r>
            <w:r w:rsidR="001223E8">
              <w:rPr>
                <w:lang w:val="en-SG"/>
              </w:rPr>
              <w:t>1</w:t>
            </w:r>
            <w:r w:rsidR="003118B8">
              <w:rPr>
                <w:lang w:val="en-SG"/>
              </w:rPr>
              <w:t>0</w:t>
            </w:r>
          </w:p>
        </w:tc>
        <w:tc>
          <w:tcPr>
            <w:tcW w:w="7654" w:type="dxa"/>
          </w:tcPr>
          <w:p w14:paraId="5577A393" w14:textId="2B500B9C" w:rsidR="005E3274" w:rsidRDefault="1C85907C">
            <w:pPr>
              <w:rPr>
                <w:lang w:val="en-SG"/>
              </w:rPr>
            </w:pPr>
            <w:r w:rsidRPr="30F97F8F">
              <w:rPr>
                <w:lang w:val="en-SG"/>
              </w:rPr>
              <w:t>Show a percentage of humidity at that time</w:t>
            </w:r>
            <w:r w:rsidR="005D5C76" w:rsidRPr="30F97F8F">
              <w:rPr>
                <w:lang w:val="en-SG"/>
              </w:rPr>
              <w:t>.</w:t>
            </w:r>
          </w:p>
          <w:p w14:paraId="69CB13D2" w14:textId="77777777" w:rsidR="005E3274" w:rsidRPr="00A62092" w:rsidRDefault="005E3274">
            <w:pPr>
              <w:rPr>
                <w:lang w:val="en-SG"/>
              </w:rPr>
            </w:pPr>
          </w:p>
        </w:tc>
      </w:tr>
    </w:tbl>
    <w:p w14:paraId="6D30881B" w14:textId="77777777" w:rsidR="005E3274" w:rsidRDefault="005E3274" w:rsidP="005E3274">
      <w:pPr>
        <w:rPr>
          <w:lang w:val="en-SG"/>
        </w:rPr>
      </w:pPr>
    </w:p>
    <w:p w14:paraId="01D476C8" w14:textId="592AF026" w:rsidR="00D24869" w:rsidRDefault="00D24869" w:rsidP="005E3274">
      <w:pPr>
        <w:rPr>
          <w:lang w:val="en-SG"/>
        </w:rPr>
      </w:pPr>
      <w:r>
        <w:rPr>
          <w:noProof/>
          <w:lang w:val="en-SG"/>
        </w:rPr>
        <mc:AlternateContent>
          <mc:Choice Requires="wps">
            <w:drawing>
              <wp:anchor distT="0" distB="0" distL="114300" distR="114300" simplePos="0" relativeHeight="251658285" behindDoc="0" locked="0" layoutInCell="1" allowOverlap="1" wp14:anchorId="4324D80E" wp14:editId="77815D0F">
                <wp:simplePos x="0" y="0"/>
                <wp:positionH relativeFrom="column">
                  <wp:posOffset>198120</wp:posOffset>
                </wp:positionH>
                <wp:positionV relativeFrom="paragraph">
                  <wp:posOffset>0</wp:posOffset>
                </wp:positionV>
                <wp:extent cx="1600200" cy="661737"/>
                <wp:effectExtent l="0" t="0" r="19050" b="24130"/>
                <wp:wrapNone/>
                <wp:docPr id="12653772"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8C6A99" w14:textId="77777777" w:rsidR="00D24869" w:rsidRPr="00A85085" w:rsidRDefault="00D24869" w:rsidP="00D24869">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24D80E" id="_x0000_s1077" type="#_x0000_t116" style="position:absolute;margin-left:15.6pt;margin-top:0;width:126pt;height:52.1pt;z-index:2516582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" fillcolor="#5b9bd5 [3204]" strokecolor="#091723 [484]" strokeweight="1pt">
                <v:textbox>
                  <w:txbxContent>
                    <w:p w14:paraId="648C6A99" w14:textId="77777777" w:rsidR="00D24869" w:rsidRPr="00A85085" w:rsidRDefault="00D24869" w:rsidP="00D24869">
                      <w:pPr>
                        <w:jc w:val="center"/>
                        <w:rPr>
                          <w:lang w:val="en-SG"/>
                        </w:rPr>
                      </w:pPr>
                      <w:r>
                        <w:rPr>
                          <w:lang w:val="en-SG"/>
                        </w:rPr>
                        <w:t>Start</w:t>
                      </w:r>
                    </w:p>
                  </w:txbxContent>
                </v:textbox>
              </v:shape>
            </w:pict>
          </mc:Fallback>
        </mc:AlternateContent>
      </w:r>
      <w:r>
        <w:rPr>
          <w:noProof/>
          <w:lang w:val="en-SG"/>
        </w:rPr>
        <mc:AlternateContent>
          <mc:Choice Requires="wps">
            <w:drawing>
              <wp:anchor distT="0" distB="0" distL="114300" distR="114300" simplePos="0" relativeHeight="251658288" behindDoc="0" locked="0" layoutInCell="1" allowOverlap="1" wp14:anchorId="162DF4EE" wp14:editId="76270333">
                <wp:simplePos x="0" y="0"/>
                <wp:positionH relativeFrom="column">
                  <wp:posOffset>946785</wp:posOffset>
                </wp:positionH>
                <wp:positionV relativeFrom="paragraph">
                  <wp:posOffset>706120</wp:posOffset>
                </wp:positionV>
                <wp:extent cx="45719" cy="667352"/>
                <wp:effectExtent l="57150" t="19050" r="69215" b="38100"/>
                <wp:wrapNone/>
                <wp:docPr id="814549537" name="Straight Arrow Connector 6"/>
                <wp:cNvGraphicFramePr/>
                <a:graphic xmlns:a="http://schemas.openxmlformats.org/drawingml/2006/main">
                  <a:graphicData uri="http://schemas.microsoft.com/office/word/2010/wordprocessingShape">
                    <wps:wsp>
                      <wps:cNvCnPr/>
                      <wps:spPr>
                        <a:xfrm>
                          <a:off x="0" y="0"/>
                          <a:ext cx="45719" cy="667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A1E41" id="Straight Arrow Connector 6" o:spid="_x0000_s1026" type="#_x0000_t32" style="position:absolute;margin-left:74.55pt;margin-top:55.6pt;width:3.6pt;height:52.5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" strokecolor="#5b9bd5 [3204]" strokeweight="3pt">
                <v:stroke endarrow="block" joinstyle="miter"/>
              </v:shape>
            </w:pict>
          </mc:Fallback>
        </mc:AlternateContent>
      </w:r>
    </w:p>
    <w:p w14:paraId="1ECA503A" w14:textId="77777777" w:rsidR="00D24869" w:rsidRDefault="00D24869" w:rsidP="005E3274">
      <w:pPr>
        <w:rPr>
          <w:lang w:val="en-SG"/>
        </w:rPr>
      </w:pPr>
    </w:p>
    <w:p w14:paraId="598B0650" w14:textId="77777777" w:rsidR="00D24869" w:rsidRDefault="00D24869" w:rsidP="005E3274">
      <w:pPr>
        <w:rPr>
          <w:lang w:val="en-SG"/>
        </w:rPr>
      </w:pPr>
    </w:p>
    <w:p w14:paraId="1171A25B" w14:textId="75F35AE6" w:rsidR="00D24869" w:rsidRDefault="001223E8" w:rsidP="005E3274">
      <w:pPr>
        <w:rPr>
          <w:lang w:val="en-SG"/>
        </w:rPr>
      </w:pPr>
      <w:r>
        <w:rPr>
          <w:noProof/>
          <w:lang w:val="en-SG"/>
        </w:rPr>
        <mc:AlternateContent>
          <mc:Choice Requires="wps">
            <w:drawing>
              <wp:anchor distT="0" distB="0" distL="114300" distR="114300" simplePos="0" relativeHeight="251710549" behindDoc="0" locked="0" layoutInCell="1" allowOverlap="1" wp14:anchorId="3A14C955" wp14:editId="1686C96D">
                <wp:simplePos x="0" y="0"/>
                <wp:positionH relativeFrom="column">
                  <wp:posOffset>2249424</wp:posOffset>
                </wp:positionH>
                <wp:positionV relativeFrom="paragraph">
                  <wp:posOffset>4699</wp:posOffset>
                </wp:positionV>
                <wp:extent cx="944880" cy="408305"/>
                <wp:effectExtent l="342900" t="0" r="26670" b="67945"/>
                <wp:wrapNone/>
                <wp:docPr id="100911922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BD22BC" w14:textId="498DF0ED" w:rsidR="001223E8" w:rsidRPr="003E530F" w:rsidRDefault="001223E8" w:rsidP="001223E8">
                            <w:pPr>
                              <w:jc w:val="center"/>
                              <w:rPr>
                                <w:lang w:val="en-US"/>
                              </w:rPr>
                            </w:pPr>
                            <w:r>
                              <w:rPr>
                                <w:lang w:val="en-US"/>
                              </w:rPr>
                              <w:t>REQ - 1</w:t>
                            </w:r>
                            <w:r w:rsidR="003118B8">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4C955" id="_x0000_s1078" type="#_x0000_t61" style="position:absolute;margin-left:177.1pt;margin-top:.35pt;width:74.4pt;height:32.15pt;z-index:2517105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" adj="-6939,22688" fillcolor="#a5a5a5 [3206]" strokecolor="#181818 [486]" strokeweight="1pt">
                <v:textbox>
                  <w:txbxContent>
                    <w:p w14:paraId="7BBD22BC" w14:textId="498DF0ED" w:rsidR="001223E8" w:rsidRPr="003E530F" w:rsidRDefault="001223E8" w:rsidP="001223E8">
                      <w:pPr>
                        <w:jc w:val="center"/>
                        <w:rPr>
                          <w:lang w:val="en-US"/>
                        </w:rPr>
                      </w:pPr>
                      <w:r>
                        <w:rPr>
                          <w:lang w:val="en-US"/>
                        </w:rPr>
                        <w:t>REQ - 1</w:t>
                      </w:r>
                      <w:r w:rsidR="003118B8">
                        <w:rPr>
                          <w:lang w:val="en-US"/>
                        </w:rPr>
                        <w:t>1</w:t>
                      </w:r>
                    </w:p>
                  </w:txbxContent>
                </v:textbox>
              </v:shape>
            </w:pict>
          </mc:Fallback>
        </mc:AlternateContent>
      </w:r>
    </w:p>
    <w:p w14:paraId="53795039" w14:textId="3CCBEA96" w:rsidR="00D24869" w:rsidRDefault="00D556C7" w:rsidP="005E3274">
      <w:pPr>
        <w:rPr>
          <w:lang w:val="en-SG"/>
        </w:rPr>
      </w:pPr>
      <w:r>
        <w:rPr>
          <w:noProof/>
          <w:lang w:val="en-SG"/>
        </w:rPr>
        <mc:AlternateContent>
          <mc:Choice Requires="wps">
            <w:drawing>
              <wp:anchor distT="0" distB="0" distL="114300" distR="114300" simplePos="0" relativeHeight="251675733" behindDoc="1" locked="0" layoutInCell="1" allowOverlap="1" wp14:anchorId="74C38685" wp14:editId="4DA9059B">
                <wp:simplePos x="0" y="0"/>
                <wp:positionH relativeFrom="margin">
                  <wp:posOffset>762</wp:posOffset>
                </wp:positionH>
                <wp:positionV relativeFrom="paragraph">
                  <wp:posOffset>200279</wp:posOffset>
                </wp:positionV>
                <wp:extent cx="2059686" cy="542544"/>
                <wp:effectExtent l="19050" t="0" r="36195" b="10160"/>
                <wp:wrapNone/>
                <wp:docPr id="667665393" name="Flowchart: Data 1"/>
                <wp:cNvGraphicFramePr/>
                <a:graphic xmlns:a="http://schemas.openxmlformats.org/drawingml/2006/main">
                  <a:graphicData uri="http://schemas.microsoft.com/office/word/2010/wordprocessingShape">
                    <wps:wsp>
                      <wps:cNvSpPr/>
                      <wps:spPr>
                        <a:xfrm>
                          <a:off x="0" y="0"/>
                          <a:ext cx="2059686" cy="54254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E97DA" w14:textId="77777777" w:rsidR="00D556C7" w:rsidRPr="00A85085" w:rsidRDefault="00D556C7" w:rsidP="00D556C7">
                            <w:pPr>
                              <w:jc w:val="center"/>
                              <w:rPr>
                                <w:lang w:val="en-SG"/>
                              </w:rPr>
                            </w:pPr>
                            <w:r>
                              <w:rPr>
                                <w:lang w:val="en-SG"/>
                              </w:rPr>
                              <w:t>Humidity sensor measure humidity</w:t>
                            </w:r>
                          </w:p>
                          <w:p w14:paraId="6A2DFA38" w14:textId="29C863EF" w:rsidR="00D556C7" w:rsidRPr="00E953BF" w:rsidRDefault="00D556C7" w:rsidP="00D556C7">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38685" id="_x0000_s1079" type="#_x0000_t111" style="position:absolute;margin-left:.05pt;margin-top:15.75pt;width:162.2pt;height:42.7pt;z-index:-2516407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" fillcolor="#5b9bd5 [3204]" strokecolor="#091723 [484]" strokeweight="1pt">
                <v:textbox>
                  <w:txbxContent>
                    <w:p w14:paraId="07AE97DA" w14:textId="77777777" w:rsidR="00D556C7" w:rsidRPr="00A85085" w:rsidRDefault="00D556C7" w:rsidP="00D556C7">
                      <w:pPr>
                        <w:jc w:val="center"/>
                        <w:rPr>
                          <w:lang w:val="en-SG"/>
                        </w:rPr>
                      </w:pPr>
                      <w:r>
                        <w:rPr>
                          <w:lang w:val="en-SG"/>
                        </w:rPr>
                        <w:t>Humidity sensor measure humidity</w:t>
                      </w:r>
                    </w:p>
                    <w:p w14:paraId="6A2DFA38" w14:textId="29C863EF" w:rsidR="00D556C7" w:rsidRPr="00E953BF" w:rsidRDefault="00D556C7" w:rsidP="00D556C7">
                      <w:pPr>
                        <w:jc w:val="center"/>
                        <w:rPr>
                          <w:lang w:val="en-SG"/>
                        </w:rPr>
                      </w:pPr>
                    </w:p>
                  </w:txbxContent>
                </v:textbox>
                <w10:wrap anchorx="margin"/>
              </v:shape>
            </w:pict>
          </mc:Fallback>
        </mc:AlternateContent>
      </w:r>
      <w:r>
        <w:rPr>
          <w:noProof/>
          <w:lang w:val="en-SG"/>
        </w:rPr>
        <mc:AlternateContent>
          <mc:Choice Requires="wps">
            <w:drawing>
              <wp:anchor distT="0" distB="0" distL="114300" distR="114300" simplePos="0" relativeHeight="251658322" behindDoc="0" locked="0" layoutInCell="1" allowOverlap="1" wp14:anchorId="66C64C9A" wp14:editId="0CF5CD3F">
                <wp:simplePos x="0" y="0"/>
                <wp:positionH relativeFrom="margin">
                  <wp:posOffset>7550531</wp:posOffset>
                </wp:positionH>
                <wp:positionV relativeFrom="paragraph">
                  <wp:posOffset>293370</wp:posOffset>
                </wp:positionV>
                <wp:extent cx="1654175" cy="600501"/>
                <wp:effectExtent l="0" t="0" r="22225" b="28575"/>
                <wp:wrapNone/>
                <wp:docPr id="10969956" name="Rectangle: Rounded Corners 2"/>
                <wp:cNvGraphicFramePr/>
                <a:graphic xmlns:a="http://schemas.openxmlformats.org/drawingml/2006/main">
                  <a:graphicData uri="http://schemas.microsoft.com/office/word/2010/wordprocessingShape">
                    <wps:wsp>
                      <wps:cNvSpPr/>
                      <wps:spPr>
                        <a:xfrm>
                          <a:off x="0" y="0"/>
                          <a:ext cx="1654175" cy="6005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F2B6A" w14:textId="6B0EF674" w:rsidR="00AB604E" w:rsidRPr="00A85085" w:rsidRDefault="00386606" w:rsidP="00AB604E">
                            <w:pPr>
                              <w:jc w:val="center"/>
                              <w:rPr>
                                <w:lang w:val="en-SG"/>
                              </w:rPr>
                            </w:pPr>
                            <w:r>
                              <w:rPr>
                                <w:lang w:val="en-SG"/>
                              </w:rPr>
                              <w:t>Humidity</w:t>
                            </w:r>
                            <w:r w:rsidR="00AB604E">
                              <w:rPr>
                                <w:lang w:val="en-SG"/>
                              </w:rPr>
                              <w:t xml:space="preserve"> sensor measure </w:t>
                            </w:r>
                            <w:r>
                              <w:rPr>
                                <w:lang w:val="en-SG"/>
                              </w:rP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C64C9A" id="Rectangle: Rounded Corners 2" o:spid="_x0000_s1080" style="position:absolute;margin-left:594.55pt;margin-top:23.1pt;width:130.25pt;height:47.3pt;z-index:25165832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" fillcolor="#5b9bd5 [3204]" strokecolor="#091723 [484]" strokeweight="1pt">
                <v:stroke joinstyle="miter"/>
                <v:textbox>
                  <w:txbxContent>
                    <w:p w14:paraId="7F5F2B6A" w14:textId="6B0EF674" w:rsidR="00AB604E" w:rsidRPr="00A85085" w:rsidRDefault="00386606" w:rsidP="00AB604E">
                      <w:pPr>
                        <w:jc w:val="center"/>
                        <w:rPr>
                          <w:lang w:val="en-SG"/>
                        </w:rPr>
                      </w:pPr>
                      <w:r>
                        <w:rPr>
                          <w:lang w:val="en-SG"/>
                        </w:rPr>
                        <w:t>Humidity</w:t>
                      </w:r>
                      <w:r w:rsidR="00AB604E">
                        <w:rPr>
                          <w:lang w:val="en-SG"/>
                        </w:rPr>
                        <w:t xml:space="preserve"> sensor measure </w:t>
                      </w:r>
                      <w:r>
                        <w:rPr>
                          <w:lang w:val="en-SG"/>
                        </w:rPr>
                        <w:t>humidity</w:t>
                      </w:r>
                    </w:p>
                  </w:txbxContent>
                </v:textbox>
                <w10:wrap anchorx="margin"/>
              </v:roundrect>
            </w:pict>
          </mc:Fallback>
        </mc:AlternateContent>
      </w:r>
    </w:p>
    <w:p w14:paraId="694B4DD0" w14:textId="2DB2C82E" w:rsidR="00D24869" w:rsidRDefault="0078326E" w:rsidP="005E3274">
      <w:pPr>
        <w:rPr>
          <w:lang w:val="en-SG"/>
        </w:rPr>
      </w:pPr>
      <w:r>
        <w:rPr>
          <w:noProof/>
          <w:lang w:val="en-SG"/>
        </w:rPr>
        <mc:AlternateContent>
          <mc:Choice Requires="wps">
            <w:drawing>
              <wp:anchor distT="0" distB="0" distL="114300" distR="114300" simplePos="0" relativeHeight="251686997" behindDoc="0" locked="0" layoutInCell="1" allowOverlap="1" wp14:anchorId="758A62AB" wp14:editId="610BDF8E">
                <wp:simplePos x="0" y="0"/>
                <wp:positionH relativeFrom="column">
                  <wp:posOffset>1859280</wp:posOffset>
                </wp:positionH>
                <wp:positionV relativeFrom="paragraph">
                  <wp:posOffset>221614</wp:posOffset>
                </wp:positionV>
                <wp:extent cx="249936" cy="1978914"/>
                <wp:effectExtent l="0" t="95250" r="741045" b="21590"/>
                <wp:wrapNone/>
                <wp:docPr id="1580503402" name="Connector: Curved 3"/>
                <wp:cNvGraphicFramePr/>
                <a:graphic xmlns:a="http://schemas.openxmlformats.org/drawingml/2006/main">
                  <a:graphicData uri="http://schemas.microsoft.com/office/word/2010/wordprocessingShape">
                    <wps:wsp>
                      <wps:cNvCnPr/>
                      <wps:spPr>
                        <a:xfrm flipH="1" flipV="1">
                          <a:off x="0" y="0"/>
                          <a:ext cx="249936" cy="1978914"/>
                        </a:xfrm>
                        <a:prstGeom prst="curvedConnector3">
                          <a:avLst>
                            <a:gd name="adj1" fmla="val -284065"/>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580A3" id="Connector: Curved 3" o:spid="_x0000_s1026" type="#_x0000_t38" style="position:absolute;margin-left:146.4pt;margin-top:17.45pt;width:19.7pt;height:155.8pt;flip:x y;z-index:2516869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" adj="-61358" strokecolor="#5b9bd5 [3204]" strokeweight="3pt">
                <v:stroke endarrow="block" joinstyle="miter"/>
              </v:shape>
            </w:pict>
          </mc:Fallback>
        </mc:AlternateContent>
      </w:r>
    </w:p>
    <w:p w14:paraId="01116D2F" w14:textId="1368839D" w:rsidR="00AB604E" w:rsidRDefault="00AB604E" w:rsidP="00AB604E">
      <w:pPr>
        <w:rPr>
          <w:lang w:val="en-SG"/>
        </w:rPr>
      </w:pPr>
    </w:p>
    <w:p w14:paraId="1496584D" w14:textId="53007825" w:rsidR="00AB604E" w:rsidRDefault="00AB604E" w:rsidP="00AB604E">
      <w:pPr>
        <w:rPr>
          <w:lang w:val="en-SG"/>
        </w:rPr>
      </w:pPr>
      <w:r>
        <w:rPr>
          <w:noProof/>
          <w:lang w:val="en-SG"/>
        </w:rPr>
        <mc:AlternateContent>
          <mc:Choice Requires="wps">
            <w:drawing>
              <wp:anchor distT="0" distB="0" distL="114300" distR="114300" simplePos="0" relativeHeight="251658323" behindDoc="0" locked="0" layoutInCell="1" allowOverlap="1" wp14:anchorId="78ABAFE0" wp14:editId="6B363A02">
                <wp:simplePos x="0" y="0"/>
                <wp:positionH relativeFrom="column">
                  <wp:posOffset>966849</wp:posOffset>
                </wp:positionH>
                <wp:positionV relativeFrom="paragraph">
                  <wp:posOffset>42141</wp:posOffset>
                </wp:positionV>
                <wp:extent cx="45719" cy="1115043"/>
                <wp:effectExtent l="57150" t="19050" r="50165" b="47625"/>
                <wp:wrapNone/>
                <wp:docPr id="242990609" name="Straight Arrow Connector 6"/>
                <wp:cNvGraphicFramePr/>
                <a:graphic xmlns:a="http://schemas.openxmlformats.org/drawingml/2006/main">
                  <a:graphicData uri="http://schemas.microsoft.com/office/word/2010/wordprocessingShape">
                    <wps:wsp>
                      <wps:cNvCnPr/>
                      <wps:spPr>
                        <a:xfrm>
                          <a:off x="0" y="0"/>
                          <a:ext cx="45719" cy="111504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DBAA6" id="Straight Arrow Connector 6" o:spid="_x0000_s1026" type="#_x0000_t32" style="position:absolute;margin-left:76.15pt;margin-top:3.3pt;width:3.6pt;height:87.8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" strokecolor="#5b9bd5 [3204]" strokeweight="3pt">
                <v:stroke endarrow="block" joinstyle="miter"/>
              </v:shape>
            </w:pict>
          </mc:Fallback>
        </mc:AlternateContent>
      </w:r>
    </w:p>
    <w:p w14:paraId="3E095677" w14:textId="52861B8B" w:rsidR="00D24869" w:rsidRDefault="00D24869" w:rsidP="005E3274">
      <w:pPr>
        <w:rPr>
          <w:lang w:val="en-SG"/>
        </w:rPr>
      </w:pPr>
    </w:p>
    <w:p w14:paraId="44B177DA" w14:textId="147A5BE9" w:rsidR="00D24869" w:rsidRDefault="00D24869" w:rsidP="005E3274">
      <w:pPr>
        <w:rPr>
          <w:lang w:val="en-SG"/>
        </w:rPr>
      </w:pPr>
    </w:p>
    <w:p w14:paraId="7A33632E" w14:textId="4A900407" w:rsidR="00D24869" w:rsidRDefault="00D24869" w:rsidP="005E3274">
      <w:pPr>
        <w:rPr>
          <w:lang w:val="en-SG"/>
        </w:rPr>
      </w:pPr>
    </w:p>
    <w:p w14:paraId="2210D005" w14:textId="7707C1BF" w:rsidR="00D24869" w:rsidRDefault="00AB604E" w:rsidP="005E3274">
      <w:pPr>
        <w:rPr>
          <w:lang w:val="en-SG"/>
        </w:rPr>
      </w:pPr>
      <w:r>
        <w:rPr>
          <w:noProof/>
          <w:lang w:val="en-SG"/>
        </w:rPr>
        <mc:AlternateContent>
          <mc:Choice Requires="wps">
            <w:drawing>
              <wp:anchor distT="0" distB="0" distL="114300" distR="114300" simplePos="0" relativeHeight="251658286" behindDoc="0" locked="0" layoutInCell="1" allowOverlap="1" wp14:anchorId="38DC0FB2" wp14:editId="551C36D7">
                <wp:simplePos x="0" y="0"/>
                <wp:positionH relativeFrom="margin">
                  <wp:align>left</wp:align>
                </wp:positionH>
                <wp:positionV relativeFrom="paragraph">
                  <wp:posOffset>59129</wp:posOffset>
                </wp:positionV>
                <wp:extent cx="2087245" cy="920115"/>
                <wp:effectExtent l="0" t="0" r="27305" b="13335"/>
                <wp:wrapNone/>
                <wp:docPr id="318988747" name="Rectangle 8"/>
                <wp:cNvGraphicFramePr/>
                <a:graphic xmlns:a="http://schemas.openxmlformats.org/drawingml/2006/main">
                  <a:graphicData uri="http://schemas.microsoft.com/office/word/2010/wordprocessingShape">
                    <wps:wsp>
                      <wps:cNvSpPr/>
                      <wps:spPr>
                        <a:xfrm>
                          <a:off x="0" y="0"/>
                          <a:ext cx="2087245" cy="920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E24A3E" w14:textId="13FFACFB" w:rsidR="00D24869" w:rsidRDefault="00D24869" w:rsidP="00D24869">
                            <w:pPr>
                              <w:jc w:val="center"/>
                              <w:rPr>
                                <w:lang w:val="en-SG"/>
                              </w:rPr>
                            </w:pPr>
                            <w:r>
                              <w:rPr>
                                <w:lang w:val="en-SG"/>
                              </w:rPr>
                              <w:t xml:space="preserve">Display </w:t>
                            </w:r>
                            <w:r w:rsidR="00AB604E">
                              <w:rPr>
                                <w:lang w:val="en-SG"/>
                              </w:rPr>
                              <w:t>humidity</w:t>
                            </w:r>
                            <w:r>
                              <w:rPr>
                                <w:lang w:val="en-SG"/>
                              </w:rPr>
                              <w:t xml:space="preserve"> in screen</w:t>
                            </w:r>
                          </w:p>
                          <w:p w14:paraId="7947247B" w14:textId="77777777" w:rsidR="00D24869" w:rsidRDefault="00D24869" w:rsidP="00D24869">
                            <w:pPr>
                              <w:jc w:val="center"/>
                              <w:rPr>
                                <w:lang w:val="en-SG"/>
                              </w:rPr>
                            </w:pPr>
                            <w:r>
                              <w:rPr>
                                <w:lang w:val="en-SG"/>
                              </w:rPr>
                              <w:t>&amp;</w:t>
                            </w:r>
                          </w:p>
                          <w:p w14:paraId="394F7B8B" w14:textId="77777777" w:rsidR="00D24869" w:rsidRPr="0037580C" w:rsidRDefault="00D24869" w:rsidP="00D24869">
                            <w:pPr>
                              <w:jc w:val="center"/>
                              <w:rPr>
                                <w:lang w:val="en-SG"/>
                              </w:rPr>
                            </w:pPr>
                            <w:r>
                              <w:rPr>
                                <w:lang w:val="en-SG"/>
                              </w:rPr>
                              <w:t xml:space="preserve">Upload data to </w:t>
                            </w:r>
                            <w:proofErr w:type="spellStart"/>
                            <w:r>
                              <w:rPr>
                                <w:lang w:val="en-SG"/>
                              </w:rPr>
                              <w:t>nodeRED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C0FB2" id="_x0000_s1081" style="position:absolute;margin-left:0;margin-top:4.65pt;width:164.35pt;height:72.45pt;z-index:25165828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TnaAIAACY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" fillcolor="#5b9bd5 [3204]" strokecolor="#091723 [484]" strokeweight="1pt">
                <v:textbox>
                  <w:txbxContent>
                    <w:p w14:paraId="79E24A3E" w14:textId="13FFACFB" w:rsidR="00D24869" w:rsidRDefault="00D24869" w:rsidP="00D24869">
                      <w:pPr>
                        <w:jc w:val="center"/>
                        <w:rPr>
                          <w:lang w:val="en-SG"/>
                        </w:rPr>
                      </w:pPr>
                      <w:r>
                        <w:rPr>
                          <w:lang w:val="en-SG"/>
                        </w:rPr>
                        <w:t xml:space="preserve">Display </w:t>
                      </w:r>
                      <w:r w:rsidR="00AB604E">
                        <w:rPr>
                          <w:lang w:val="en-SG"/>
                        </w:rPr>
                        <w:t>humidity</w:t>
                      </w:r>
                      <w:r>
                        <w:rPr>
                          <w:lang w:val="en-SG"/>
                        </w:rPr>
                        <w:t xml:space="preserve"> in screen</w:t>
                      </w:r>
                    </w:p>
                    <w:p w14:paraId="7947247B" w14:textId="77777777" w:rsidR="00D24869" w:rsidRDefault="00D24869" w:rsidP="00D24869">
                      <w:pPr>
                        <w:jc w:val="center"/>
                        <w:rPr>
                          <w:lang w:val="en-SG"/>
                        </w:rPr>
                      </w:pPr>
                      <w:r>
                        <w:rPr>
                          <w:lang w:val="en-SG"/>
                        </w:rPr>
                        <w:t>&amp;</w:t>
                      </w:r>
                    </w:p>
                    <w:p w14:paraId="394F7B8B" w14:textId="77777777" w:rsidR="00D24869" w:rsidRPr="0037580C" w:rsidRDefault="00D24869" w:rsidP="00D24869">
                      <w:pPr>
                        <w:jc w:val="center"/>
                        <w:rPr>
                          <w:lang w:val="en-SG"/>
                        </w:rPr>
                      </w:pPr>
                      <w:r>
                        <w:rPr>
                          <w:lang w:val="en-SG"/>
                        </w:rPr>
                        <w:t xml:space="preserve">Upload data to </w:t>
                      </w:r>
                      <w:proofErr w:type="spellStart"/>
                      <w:r>
                        <w:rPr>
                          <w:lang w:val="en-SG"/>
                        </w:rPr>
                        <w:t>nodeRED</w:t>
                      </w:r>
                      <w:proofErr w:type="spellEnd"/>
                    </w:p>
                  </w:txbxContent>
                </v:textbox>
                <w10:wrap anchorx="margin"/>
              </v:rect>
            </w:pict>
          </mc:Fallback>
        </mc:AlternateContent>
      </w:r>
    </w:p>
    <w:p w14:paraId="64AF665C" w14:textId="540DF8A2" w:rsidR="005D5C76" w:rsidRDefault="001223E8" w:rsidP="005E3274">
      <w:pPr>
        <w:rPr>
          <w:lang w:val="en-SG"/>
        </w:rPr>
      </w:pPr>
      <w:r>
        <w:rPr>
          <w:noProof/>
          <w:lang w:val="en-SG"/>
        </w:rPr>
        <mc:AlternateContent>
          <mc:Choice Requires="wps">
            <w:drawing>
              <wp:anchor distT="0" distB="0" distL="114300" distR="114300" simplePos="0" relativeHeight="251712597" behindDoc="0" locked="0" layoutInCell="1" allowOverlap="1" wp14:anchorId="17C59501" wp14:editId="3E30016F">
                <wp:simplePos x="0" y="0"/>
                <wp:positionH relativeFrom="column">
                  <wp:posOffset>2592324</wp:posOffset>
                </wp:positionH>
                <wp:positionV relativeFrom="paragraph">
                  <wp:posOffset>146685</wp:posOffset>
                </wp:positionV>
                <wp:extent cx="944880" cy="408305"/>
                <wp:effectExtent l="342900" t="0" r="26670" b="10795"/>
                <wp:wrapNone/>
                <wp:docPr id="917013733"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22189"/>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97F4EEF" w14:textId="450C7808" w:rsidR="001223E8" w:rsidRPr="003E530F" w:rsidRDefault="001223E8" w:rsidP="001223E8">
                            <w:pPr>
                              <w:jc w:val="center"/>
                              <w:rPr>
                                <w:lang w:val="en-US"/>
                              </w:rPr>
                            </w:pPr>
                            <w:r>
                              <w:rPr>
                                <w:lang w:val="en-US"/>
                              </w:rPr>
                              <w:t>REQ - 1</w:t>
                            </w:r>
                            <w:r w:rsidR="003118B8">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59501" id="_x0000_s1082" type="#_x0000_t61" style="position:absolute;margin-left:204.1pt;margin-top:11.55pt;width:74.4pt;height:32.15pt;z-index:2517125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" adj="-6939,15593" fillcolor="#a5a5a5 [3206]" strokecolor="#181818 [486]" strokeweight="1pt">
                <v:textbox>
                  <w:txbxContent>
                    <w:p w14:paraId="497F4EEF" w14:textId="450C7808" w:rsidR="001223E8" w:rsidRPr="003E530F" w:rsidRDefault="001223E8" w:rsidP="001223E8">
                      <w:pPr>
                        <w:jc w:val="center"/>
                        <w:rPr>
                          <w:lang w:val="en-US"/>
                        </w:rPr>
                      </w:pPr>
                      <w:r>
                        <w:rPr>
                          <w:lang w:val="en-US"/>
                        </w:rPr>
                        <w:t>REQ - 1</w:t>
                      </w:r>
                      <w:r w:rsidR="003118B8">
                        <w:rPr>
                          <w:lang w:val="en-US"/>
                        </w:rPr>
                        <w:t>2</w:t>
                      </w:r>
                    </w:p>
                  </w:txbxContent>
                </v:textbox>
              </v:shape>
            </w:pict>
          </mc:Fallback>
        </mc:AlternateContent>
      </w:r>
    </w:p>
    <w:p w14:paraId="4C9CD181" w14:textId="6219C9E4" w:rsidR="007172F6" w:rsidRDefault="007172F6" w:rsidP="0012027D">
      <w:pPr>
        <w:pStyle w:val="Heading3"/>
        <w:rPr>
          <w:lang w:val="en-SG"/>
        </w:rPr>
      </w:pPr>
    </w:p>
    <w:p w14:paraId="7F87737C" w14:textId="77777777" w:rsidR="0012027D" w:rsidRPr="0012027D" w:rsidRDefault="0012027D" w:rsidP="0012027D">
      <w:pPr>
        <w:rPr>
          <w:lang w:val="en-SG"/>
        </w:rPr>
      </w:pPr>
    </w:p>
    <w:p w14:paraId="1A38391E" w14:textId="77777777" w:rsidR="00D24869" w:rsidRDefault="00D24869" w:rsidP="005E3274">
      <w:pPr>
        <w:pStyle w:val="Heading3"/>
        <w:ind w:firstLine="720"/>
        <w:rPr>
          <w:lang w:val="en-SG"/>
        </w:rPr>
      </w:pPr>
    </w:p>
    <w:p w14:paraId="1DCF163D" w14:textId="77777777" w:rsidR="00D24869" w:rsidRDefault="00D24869" w:rsidP="005E3274">
      <w:pPr>
        <w:pStyle w:val="Heading3"/>
        <w:ind w:firstLine="720"/>
        <w:rPr>
          <w:lang w:val="en-SG"/>
        </w:rPr>
      </w:pPr>
    </w:p>
    <w:p w14:paraId="66500ED0" w14:textId="77777777" w:rsidR="00D24869" w:rsidRDefault="00D24869" w:rsidP="005E3274">
      <w:pPr>
        <w:pStyle w:val="Heading3"/>
        <w:ind w:firstLine="720"/>
        <w:rPr>
          <w:lang w:val="en-SG"/>
        </w:rPr>
      </w:pPr>
    </w:p>
    <w:p w14:paraId="68AF1A8C" w14:textId="77777777" w:rsidR="00D24869" w:rsidRDefault="00D24869" w:rsidP="005E3274">
      <w:pPr>
        <w:pStyle w:val="Heading3"/>
        <w:ind w:firstLine="720"/>
        <w:rPr>
          <w:lang w:val="en-SG"/>
        </w:rPr>
      </w:pPr>
    </w:p>
    <w:p w14:paraId="5C8DF08E" w14:textId="77777777" w:rsidR="00D24869" w:rsidRDefault="00D24869" w:rsidP="00BB7032">
      <w:pPr>
        <w:rPr>
          <w:lang w:val="en-SG"/>
        </w:rPr>
      </w:pPr>
    </w:p>
    <w:p w14:paraId="10A82AA1" w14:textId="77777777" w:rsidR="00D24869" w:rsidRDefault="00D24869" w:rsidP="00BB7032">
      <w:pPr>
        <w:rPr>
          <w:lang w:val="en-SG"/>
        </w:rPr>
      </w:pPr>
    </w:p>
    <w:p w14:paraId="0239DC06" w14:textId="77777777" w:rsidR="00D24869" w:rsidRDefault="00D24869" w:rsidP="00BB7032">
      <w:pPr>
        <w:rPr>
          <w:lang w:val="en-SG"/>
        </w:rPr>
      </w:pPr>
    </w:p>
    <w:p w14:paraId="0F138ACB" w14:textId="77777777" w:rsidR="00D24869" w:rsidRDefault="00D24869" w:rsidP="00BB7032">
      <w:pPr>
        <w:rPr>
          <w:lang w:val="en-SG"/>
        </w:rPr>
      </w:pPr>
    </w:p>
    <w:p w14:paraId="3ED1E90C" w14:textId="77777777" w:rsidR="00D24869" w:rsidRDefault="00D24869" w:rsidP="00BB7032">
      <w:pPr>
        <w:rPr>
          <w:lang w:val="en-SG"/>
        </w:rPr>
      </w:pPr>
    </w:p>
    <w:p w14:paraId="58BDD8AB" w14:textId="77777777" w:rsidR="00D24869" w:rsidRDefault="00D24869" w:rsidP="00BB7032">
      <w:pPr>
        <w:rPr>
          <w:lang w:val="en-SG"/>
        </w:rPr>
      </w:pPr>
    </w:p>
    <w:p w14:paraId="2CAAF067" w14:textId="77777777" w:rsidR="00D24869" w:rsidRDefault="00D24869" w:rsidP="00BB7032">
      <w:pPr>
        <w:rPr>
          <w:lang w:val="en-SG"/>
        </w:rPr>
      </w:pPr>
    </w:p>
    <w:p w14:paraId="78B157A7" w14:textId="77777777" w:rsidR="00D24869" w:rsidRDefault="00D24869" w:rsidP="00BB7032">
      <w:pPr>
        <w:rPr>
          <w:lang w:val="en-SG"/>
        </w:rPr>
      </w:pPr>
    </w:p>
    <w:p w14:paraId="32BD2367" w14:textId="77777777" w:rsidR="00D24869" w:rsidRDefault="00D24869" w:rsidP="00BB7032">
      <w:pPr>
        <w:rPr>
          <w:lang w:val="en-SG"/>
        </w:rPr>
      </w:pPr>
    </w:p>
    <w:p w14:paraId="3C29258E" w14:textId="77777777" w:rsidR="00D24869" w:rsidRDefault="00D24869" w:rsidP="00BB7032">
      <w:pPr>
        <w:rPr>
          <w:lang w:val="en-SG"/>
        </w:rPr>
      </w:pPr>
    </w:p>
    <w:p w14:paraId="403043F3" w14:textId="77777777" w:rsidR="00D24869" w:rsidRPr="00D24869" w:rsidRDefault="00D24869" w:rsidP="00D24869">
      <w:pPr>
        <w:rPr>
          <w:lang w:val="en-SG"/>
        </w:rPr>
      </w:pPr>
    </w:p>
    <w:p w14:paraId="460322BD" w14:textId="5C087C7E" w:rsidR="005E3274" w:rsidRDefault="00D814B5" w:rsidP="005E3274">
      <w:pPr>
        <w:pStyle w:val="Heading3"/>
        <w:ind w:firstLine="720"/>
        <w:rPr>
          <w:lang w:val="en-SG"/>
        </w:rPr>
      </w:pPr>
      <w:bookmarkStart w:id="14" w:name="_Toc170140427"/>
      <w:r>
        <w:rPr>
          <w:lang w:val="en-SG"/>
        </w:rPr>
        <w:t xml:space="preserve">2.3.4.  </w:t>
      </w:r>
      <w:r w:rsidR="5D1BA684" w:rsidRPr="1F290632">
        <w:rPr>
          <w:lang w:val="en-SG"/>
        </w:rPr>
        <w:t xml:space="preserve"> Function Light </w:t>
      </w:r>
      <w:r w:rsidR="5D1BA684" w:rsidRPr="4FE12F3F">
        <w:rPr>
          <w:lang w:val="en-SG"/>
        </w:rPr>
        <w:t>Intensity</w:t>
      </w:r>
      <w:bookmarkEnd w:id="14"/>
      <w:r w:rsidR="005E3274">
        <w:rPr>
          <w:lang w:val="en-SG"/>
        </w:rPr>
        <w:t xml:space="preserve"> </w:t>
      </w:r>
    </w:p>
    <w:p w14:paraId="352B5A78" w14:textId="51CA26DF" w:rsidR="005E3274" w:rsidRPr="00DA3F87" w:rsidRDefault="005E3274" w:rsidP="005E3274">
      <w:pPr>
        <w:pStyle w:val="ListParagraph"/>
        <w:ind w:left="360"/>
        <w:rPr>
          <w:color w:val="FF0000"/>
          <w:lang w:val="en-SG"/>
        </w:rPr>
      </w:pPr>
    </w:p>
    <w:tbl>
      <w:tblPr>
        <w:tblStyle w:val="TableGrid"/>
        <w:tblW w:w="9209" w:type="dxa"/>
        <w:tblLook w:val="04A0" w:firstRow="1" w:lastRow="0" w:firstColumn="1" w:lastColumn="0" w:noHBand="0" w:noVBand="1"/>
      </w:tblPr>
      <w:tblGrid>
        <w:gridCol w:w="1555"/>
        <w:gridCol w:w="7654"/>
      </w:tblGrid>
      <w:tr w:rsidR="005E3274" w14:paraId="05807581" w14:textId="77777777">
        <w:tc>
          <w:tcPr>
            <w:tcW w:w="1555" w:type="dxa"/>
          </w:tcPr>
          <w:p w14:paraId="5B3A75F9" w14:textId="77777777" w:rsidR="005E3274" w:rsidRPr="00B06C1E" w:rsidRDefault="005E3274">
            <w:pPr>
              <w:rPr>
                <w:b/>
                <w:lang w:val="en-SG"/>
              </w:rPr>
            </w:pPr>
            <w:r w:rsidRPr="00B06C1E">
              <w:rPr>
                <w:b/>
                <w:lang w:val="en-SG"/>
              </w:rPr>
              <w:t>REQ_ID</w:t>
            </w:r>
          </w:p>
        </w:tc>
        <w:tc>
          <w:tcPr>
            <w:tcW w:w="7654" w:type="dxa"/>
          </w:tcPr>
          <w:p w14:paraId="6CCCBD20" w14:textId="77777777" w:rsidR="005E3274" w:rsidRPr="00B06C1E" w:rsidRDefault="005E3274">
            <w:pPr>
              <w:rPr>
                <w:b/>
                <w:lang w:val="en-SG"/>
              </w:rPr>
            </w:pPr>
            <w:r w:rsidRPr="00B06C1E">
              <w:rPr>
                <w:b/>
                <w:lang w:val="en-SG"/>
              </w:rPr>
              <w:t>Requirement</w:t>
            </w:r>
          </w:p>
        </w:tc>
      </w:tr>
      <w:tr w:rsidR="005E3274" w14:paraId="12C4276E" w14:textId="77777777">
        <w:tc>
          <w:tcPr>
            <w:tcW w:w="1555" w:type="dxa"/>
          </w:tcPr>
          <w:p w14:paraId="2C289986" w14:textId="77777777" w:rsidR="005E3274" w:rsidRDefault="005E3274">
            <w:pPr>
              <w:rPr>
                <w:lang w:val="en-SG"/>
              </w:rPr>
            </w:pPr>
          </w:p>
          <w:p w14:paraId="2C968458" w14:textId="776B50B2" w:rsidR="005E3274" w:rsidRDefault="005E3274">
            <w:pPr>
              <w:rPr>
                <w:lang w:val="en-SG"/>
              </w:rPr>
            </w:pPr>
            <w:r>
              <w:rPr>
                <w:lang w:val="en-SG"/>
              </w:rPr>
              <w:t>REQ-</w:t>
            </w:r>
            <w:r w:rsidR="001223E8">
              <w:rPr>
                <w:lang w:val="en-SG"/>
              </w:rPr>
              <w:t>1</w:t>
            </w:r>
            <w:r w:rsidR="003118B8">
              <w:rPr>
                <w:lang w:val="en-SG"/>
              </w:rPr>
              <w:t>3</w:t>
            </w:r>
          </w:p>
        </w:tc>
        <w:tc>
          <w:tcPr>
            <w:tcW w:w="7654" w:type="dxa"/>
          </w:tcPr>
          <w:p w14:paraId="255FF591" w14:textId="595FDA24" w:rsidR="005E3274" w:rsidRDefault="2486016D">
            <w:pPr>
              <w:rPr>
                <w:lang w:val="en-SG"/>
              </w:rPr>
            </w:pPr>
            <w:r w:rsidRPr="03CBCF0B">
              <w:rPr>
                <w:lang w:val="en-SG"/>
              </w:rPr>
              <w:t xml:space="preserve">Show the light intensity of </w:t>
            </w:r>
            <w:r w:rsidR="003202A5">
              <w:rPr>
                <w:lang w:val="en-SG"/>
              </w:rPr>
              <w:t>the</w:t>
            </w:r>
            <w:r w:rsidRPr="03CBCF0B">
              <w:rPr>
                <w:lang w:val="en-SG"/>
              </w:rPr>
              <w:t xml:space="preserve"> surroundings at that time</w:t>
            </w:r>
            <w:r w:rsidR="005D5C76" w:rsidRPr="122C629F">
              <w:rPr>
                <w:lang w:val="en-SG"/>
              </w:rPr>
              <w:t>.</w:t>
            </w:r>
          </w:p>
          <w:p w14:paraId="6D5C8E18" w14:textId="77777777" w:rsidR="005E3274" w:rsidRPr="00A62092" w:rsidRDefault="005E3274">
            <w:pPr>
              <w:rPr>
                <w:lang w:val="en-SG"/>
              </w:rPr>
            </w:pPr>
          </w:p>
        </w:tc>
      </w:tr>
      <w:tr w:rsidR="00B75479" w14:paraId="01FAA9F4" w14:textId="77777777">
        <w:tc>
          <w:tcPr>
            <w:tcW w:w="1555" w:type="dxa"/>
          </w:tcPr>
          <w:p w14:paraId="7B4E427D" w14:textId="77777777" w:rsidR="00B75479" w:rsidRDefault="00B75479">
            <w:pPr>
              <w:rPr>
                <w:lang w:val="en-SG"/>
              </w:rPr>
            </w:pPr>
          </w:p>
        </w:tc>
        <w:tc>
          <w:tcPr>
            <w:tcW w:w="7654" w:type="dxa"/>
          </w:tcPr>
          <w:p w14:paraId="35A3F0A9" w14:textId="77777777" w:rsidR="00B75479" w:rsidRPr="00B75479" w:rsidRDefault="00B75479" w:rsidP="00B75479">
            <w:pPr>
              <w:rPr>
                <w:lang w:val="en-SG"/>
              </w:rPr>
            </w:pPr>
            <w:r w:rsidRPr="00B75479">
              <w:rPr>
                <w:lang w:val="en-SG"/>
              </w:rPr>
              <w:t>when light intensity is too low the UV light will be activated.</w:t>
            </w:r>
          </w:p>
          <w:p w14:paraId="0459BED5" w14:textId="77777777" w:rsidR="00B75479" w:rsidRPr="122C629F" w:rsidRDefault="00B75479">
            <w:pPr>
              <w:rPr>
                <w:lang w:val="en-SG"/>
              </w:rPr>
            </w:pPr>
          </w:p>
        </w:tc>
      </w:tr>
    </w:tbl>
    <w:p w14:paraId="344E3687" w14:textId="77777777" w:rsidR="000158CF" w:rsidRDefault="000158CF" w:rsidP="000158CF">
      <w:pPr>
        <w:rPr>
          <w:lang w:val="en-SG"/>
        </w:rPr>
      </w:pPr>
    </w:p>
    <w:p w14:paraId="378EB415" w14:textId="1C6C6C8E" w:rsidR="000158CF" w:rsidRDefault="000158CF" w:rsidP="000158CF">
      <w:pPr>
        <w:rPr>
          <w:lang w:val="en-SG"/>
        </w:rPr>
      </w:pPr>
      <w:r>
        <w:rPr>
          <w:noProof/>
          <w:lang w:val="en-SG"/>
        </w:rPr>
        <mc:AlternateContent>
          <mc:Choice Requires="wps">
            <w:drawing>
              <wp:anchor distT="0" distB="0" distL="114300" distR="114300" simplePos="0" relativeHeight="251658324" behindDoc="0" locked="0" layoutInCell="1" allowOverlap="1" wp14:anchorId="13F47893" wp14:editId="685BCC53">
                <wp:simplePos x="0" y="0"/>
                <wp:positionH relativeFrom="column">
                  <wp:posOffset>2110047</wp:posOffset>
                </wp:positionH>
                <wp:positionV relativeFrom="paragraph">
                  <wp:posOffset>11875</wp:posOffset>
                </wp:positionV>
                <wp:extent cx="1600200" cy="661737"/>
                <wp:effectExtent l="0" t="0" r="19050" b="24130"/>
                <wp:wrapNone/>
                <wp:docPr id="1251378227"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BC4920" w14:textId="77777777" w:rsidR="000158CF" w:rsidRPr="00A85085" w:rsidRDefault="000158CF" w:rsidP="000158CF">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47893" id="_x0000_s1083" type="#_x0000_t116" style="position:absolute;margin-left:166.15pt;margin-top:.95pt;width:126pt;height:52.1pt;z-index:2516583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" fillcolor="#5b9bd5 [3204]" strokecolor="#091723 [484]" strokeweight="1pt">
                <v:textbox>
                  <w:txbxContent>
                    <w:p w14:paraId="4ABC4920" w14:textId="77777777" w:rsidR="000158CF" w:rsidRPr="00A85085" w:rsidRDefault="000158CF" w:rsidP="000158CF">
                      <w:pPr>
                        <w:jc w:val="center"/>
                        <w:rPr>
                          <w:lang w:val="en-SG"/>
                        </w:rPr>
                      </w:pPr>
                      <w:r>
                        <w:rPr>
                          <w:lang w:val="en-SG"/>
                        </w:rPr>
                        <w:t>Start</w:t>
                      </w:r>
                    </w:p>
                  </w:txbxContent>
                </v:textbox>
              </v:shape>
            </w:pict>
          </mc:Fallback>
        </mc:AlternateContent>
      </w:r>
    </w:p>
    <w:p w14:paraId="42660A11" w14:textId="77777777" w:rsidR="0064286E" w:rsidRDefault="0064286E" w:rsidP="0064286E">
      <w:pPr>
        <w:rPr>
          <w:lang w:val="en-SG"/>
        </w:rPr>
      </w:pPr>
    </w:p>
    <w:p w14:paraId="2A51BE93" w14:textId="0D5910AD" w:rsidR="0064286E" w:rsidRDefault="00D556C7" w:rsidP="0064286E">
      <w:pPr>
        <w:rPr>
          <w:lang w:val="en-SG"/>
        </w:rPr>
      </w:pPr>
      <w:r>
        <w:rPr>
          <w:noProof/>
          <w:lang w:val="en-SG"/>
        </w:rPr>
        <mc:AlternateContent>
          <mc:Choice Requires="wps">
            <w:drawing>
              <wp:anchor distT="0" distB="0" distL="114300" distR="114300" simplePos="0" relativeHeight="251658308" behindDoc="0" locked="0" layoutInCell="1" allowOverlap="1" wp14:anchorId="3E71A70D" wp14:editId="7D923EFC">
                <wp:simplePos x="0" y="0"/>
                <wp:positionH relativeFrom="margin">
                  <wp:posOffset>8015986</wp:posOffset>
                </wp:positionH>
                <wp:positionV relativeFrom="paragraph">
                  <wp:posOffset>433324</wp:posOffset>
                </wp:positionV>
                <wp:extent cx="1654175" cy="600501"/>
                <wp:effectExtent l="0" t="0" r="22225" b="28575"/>
                <wp:wrapNone/>
                <wp:docPr id="1877366650" name="Rectangle: Rounded Corners 2"/>
                <wp:cNvGraphicFramePr/>
                <a:graphic xmlns:a="http://schemas.openxmlformats.org/drawingml/2006/main">
                  <a:graphicData uri="http://schemas.microsoft.com/office/word/2010/wordprocessingShape">
                    <wps:wsp>
                      <wps:cNvSpPr/>
                      <wps:spPr>
                        <a:xfrm>
                          <a:off x="0" y="0"/>
                          <a:ext cx="1654175" cy="6005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AB1E5B" w14:textId="026781D4" w:rsidR="0064286E" w:rsidRPr="00A85085" w:rsidRDefault="007E4A20" w:rsidP="0064286E">
                            <w:pPr>
                              <w:jc w:val="center"/>
                              <w:rPr>
                                <w:lang w:val="en-SG"/>
                              </w:rPr>
                            </w:pPr>
                            <w:r>
                              <w:rPr>
                                <w:lang w:val="en-SG"/>
                              </w:rPr>
                              <w:t>LDR</w:t>
                            </w:r>
                            <w:r w:rsidR="0064286E">
                              <w:rPr>
                                <w:lang w:val="en-SG"/>
                              </w:rPr>
                              <w:t xml:space="preserve"> measure </w:t>
                            </w:r>
                            <w:r>
                              <w:rPr>
                                <w:lang w:val="en-SG"/>
                              </w:rPr>
                              <w:t>Light Intensit</w:t>
                            </w:r>
                            <w:r w:rsidR="00A03953">
                              <w:rPr>
                                <w:lang w:val="en-SG"/>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1A70D" id="_x0000_s1084" style="position:absolute;margin-left:631.2pt;margin-top:34.1pt;width:130.25pt;height:47.3pt;z-index:2516583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" fillcolor="#5b9bd5 [3204]" strokecolor="#091723 [484]" strokeweight="1pt">
                <v:stroke joinstyle="miter"/>
                <v:textbox>
                  <w:txbxContent>
                    <w:p w14:paraId="0CAB1E5B" w14:textId="026781D4" w:rsidR="0064286E" w:rsidRPr="00A85085" w:rsidRDefault="007E4A20" w:rsidP="0064286E">
                      <w:pPr>
                        <w:jc w:val="center"/>
                        <w:rPr>
                          <w:lang w:val="en-SG"/>
                        </w:rPr>
                      </w:pPr>
                      <w:r>
                        <w:rPr>
                          <w:lang w:val="en-SG"/>
                        </w:rPr>
                        <w:t>LDR</w:t>
                      </w:r>
                      <w:r w:rsidR="0064286E">
                        <w:rPr>
                          <w:lang w:val="en-SG"/>
                        </w:rPr>
                        <w:t xml:space="preserve"> measure </w:t>
                      </w:r>
                      <w:r>
                        <w:rPr>
                          <w:lang w:val="en-SG"/>
                        </w:rPr>
                        <w:t>Light Intensit</w:t>
                      </w:r>
                      <w:r w:rsidR="00A03953">
                        <w:rPr>
                          <w:lang w:val="en-SG"/>
                        </w:rPr>
                        <w:t>y</w:t>
                      </w:r>
                    </w:p>
                  </w:txbxContent>
                </v:textbox>
                <w10:wrap anchorx="margin"/>
              </v:roundrect>
            </w:pict>
          </mc:Fallback>
        </mc:AlternateContent>
      </w:r>
      <w:r w:rsidR="0064286E">
        <w:rPr>
          <w:noProof/>
          <w:lang w:val="en-SG"/>
        </w:rPr>
        <mc:AlternateContent>
          <mc:Choice Requires="wps">
            <w:drawing>
              <wp:anchor distT="0" distB="0" distL="114300" distR="114300" simplePos="0" relativeHeight="251658309" behindDoc="0" locked="0" layoutInCell="1" allowOverlap="1" wp14:anchorId="29578010" wp14:editId="1CD8A654">
                <wp:simplePos x="0" y="0"/>
                <wp:positionH relativeFrom="column">
                  <wp:posOffset>2939498</wp:posOffset>
                </wp:positionH>
                <wp:positionV relativeFrom="paragraph">
                  <wp:posOffset>19602</wp:posOffset>
                </wp:positionV>
                <wp:extent cx="45719" cy="549468"/>
                <wp:effectExtent l="57150" t="19050" r="50165" b="41275"/>
                <wp:wrapNone/>
                <wp:docPr id="2011947107" name="Straight Arrow Connector 6"/>
                <wp:cNvGraphicFramePr/>
                <a:graphic xmlns:a="http://schemas.openxmlformats.org/drawingml/2006/main">
                  <a:graphicData uri="http://schemas.microsoft.com/office/word/2010/wordprocessingShape">
                    <wps:wsp>
                      <wps:cNvCnPr/>
                      <wps:spPr>
                        <a:xfrm>
                          <a:off x="0" y="0"/>
                          <a:ext cx="45719" cy="5494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97876" id="Straight Arrow Connector 6" o:spid="_x0000_s1026" type="#_x0000_t32" style="position:absolute;margin-left:231.45pt;margin-top:1.55pt;width:3.6pt;height:43.2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" strokecolor="#5b9bd5 [3204]" strokeweight="3pt">
                <v:stroke endarrow="block" joinstyle="miter"/>
              </v:shape>
            </w:pict>
          </mc:Fallback>
        </mc:AlternateContent>
      </w:r>
    </w:p>
    <w:p w14:paraId="1D08DBDB" w14:textId="27BAA4D8" w:rsidR="0064286E" w:rsidRDefault="001223E8" w:rsidP="0064286E">
      <w:pPr>
        <w:rPr>
          <w:lang w:val="en-SG"/>
        </w:rPr>
      </w:pPr>
      <w:r>
        <w:rPr>
          <w:noProof/>
          <w:lang w:val="en-SG"/>
        </w:rPr>
        <mc:AlternateContent>
          <mc:Choice Requires="wps">
            <w:drawing>
              <wp:anchor distT="0" distB="0" distL="114300" distR="114300" simplePos="0" relativeHeight="251714645" behindDoc="0" locked="0" layoutInCell="1" allowOverlap="1" wp14:anchorId="3E52C5DD" wp14:editId="421AE0BA">
                <wp:simplePos x="0" y="0"/>
                <wp:positionH relativeFrom="column">
                  <wp:posOffset>4157472</wp:posOffset>
                </wp:positionH>
                <wp:positionV relativeFrom="paragraph">
                  <wp:posOffset>5461</wp:posOffset>
                </wp:positionV>
                <wp:extent cx="944880" cy="408305"/>
                <wp:effectExtent l="342900" t="0" r="26670" b="67945"/>
                <wp:wrapNone/>
                <wp:docPr id="4865914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238CA6E" w14:textId="15998203" w:rsidR="001223E8" w:rsidRPr="003E530F" w:rsidRDefault="001223E8" w:rsidP="001223E8">
                            <w:pPr>
                              <w:jc w:val="center"/>
                              <w:rPr>
                                <w:lang w:val="en-US"/>
                              </w:rPr>
                            </w:pPr>
                            <w:r>
                              <w:rPr>
                                <w:lang w:val="en-US"/>
                              </w:rPr>
                              <w:t>REQ - 1</w:t>
                            </w:r>
                            <w:r w:rsidR="003118B8">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2C5DD" id="_x0000_s1085" type="#_x0000_t61" style="position:absolute;margin-left:327.35pt;margin-top:.45pt;width:74.4pt;height:32.15pt;z-index:2517146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" adj="-6939,22688" fillcolor="#a5a5a5 [3206]" strokecolor="#181818 [486]" strokeweight="1pt">
                <v:textbox>
                  <w:txbxContent>
                    <w:p w14:paraId="1238CA6E" w14:textId="15998203" w:rsidR="001223E8" w:rsidRPr="003E530F" w:rsidRDefault="001223E8" w:rsidP="001223E8">
                      <w:pPr>
                        <w:jc w:val="center"/>
                        <w:rPr>
                          <w:lang w:val="en-US"/>
                        </w:rPr>
                      </w:pPr>
                      <w:r>
                        <w:rPr>
                          <w:lang w:val="en-US"/>
                        </w:rPr>
                        <w:t>REQ - 1</w:t>
                      </w:r>
                      <w:r w:rsidR="003118B8">
                        <w:rPr>
                          <w:lang w:val="en-US"/>
                        </w:rPr>
                        <w:t>4</w:t>
                      </w:r>
                    </w:p>
                  </w:txbxContent>
                </v:textbox>
              </v:shape>
            </w:pict>
          </mc:Fallback>
        </mc:AlternateContent>
      </w:r>
    </w:p>
    <w:p w14:paraId="77E71ADA" w14:textId="1417CCCE" w:rsidR="0064286E" w:rsidRDefault="00A03953" w:rsidP="0064286E">
      <w:pPr>
        <w:rPr>
          <w:lang w:val="en-SG"/>
        </w:rPr>
      </w:pPr>
      <w:r>
        <w:rPr>
          <w:noProof/>
          <w:lang w:val="en-SG"/>
        </w:rPr>
        <mc:AlternateContent>
          <mc:Choice Requires="wps">
            <w:drawing>
              <wp:anchor distT="0" distB="0" distL="114300" distR="114300" simplePos="0" relativeHeight="251673685" behindDoc="1" locked="0" layoutInCell="1" allowOverlap="1" wp14:anchorId="7018CA1C" wp14:editId="1541801F">
                <wp:simplePos x="0" y="0"/>
                <wp:positionH relativeFrom="margin">
                  <wp:posOffset>2066544</wp:posOffset>
                </wp:positionH>
                <wp:positionV relativeFrom="paragraph">
                  <wp:posOffset>5461</wp:posOffset>
                </wp:positionV>
                <wp:extent cx="1737360" cy="597408"/>
                <wp:effectExtent l="19050" t="0" r="34290" b="12700"/>
                <wp:wrapNone/>
                <wp:docPr id="2085315887" name="Flowchart: Data 1"/>
                <wp:cNvGraphicFramePr/>
                <a:graphic xmlns:a="http://schemas.openxmlformats.org/drawingml/2006/main">
                  <a:graphicData uri="http://schemas.microsoft.com/office/word/2010/wordprocessingShape">
                    <wps:wsp>
                      <wps:cNvSpPr/>
                      <wps:spPr>
                        <a:xfrm>
                          <a:off x="0" y="0"/>
                          <a:ext cx="1737360" cy="59740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12A385" w14:textId="5B5F21D3" w:rsidR="00A03953" w:rsidRPr="00E953BF" w:rsidRDefault="00E953BF" w:rsidP="00E953BF">
                            <w:pPr>
                              <w:jc w:val="center"/>
                              <w:rPr>
                                <w:lang w:val="en-SG"/>
                              </w:rPr>
                            </w:pPr>
                            <w:r>
                              <w:rPr>
                                <w:lang w:val="en-SG"/>
                              </w:rPr>
                              <w:t>LDR measure Light Intensity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8CA1C" id="_x0000_s1086" type="#_x0000_t111" style="position:absolute;margin-left:162.7pt;margin-top:.45pt;width:136.8pt;height:47.05pt;z-index:-2516427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" fillcolor="#5b9bd5 [3204]" strokecolor="#091723 [484]" strokeweight="1pt">
                <v:textbox>
                  <w:txbxContent>
                    <w:p w14:paraId="0612A385" w14:textId="5B5F21D3" w:rsidR="00A03953" w:rsidRPr="00E953BF" w:rsidRDefault="00E953BF" w:rsidP="00E953BF">
                      <w:pPr>
                        <w:jc w:val="center"/>
                        <w:rPr>
                          <w:lang w:val="en-SG"/>
                        </w:rPr>
                      </w:pPr>
                      <w:r>
                        <w:rPr>
                          <w:lang w:val="en-SG"/>
                        </w:rPr>
                        <w:t>LDR measure Light Intensity</w:t>
                      </w:r>
                    </w:p>
                  </w:txbxContent>
                </v:textbox>
                <w10:wrap anchorx="margin"/>
              </v:shape>
            </w:pict>
          </mc:Fallback>
        </mc:AlternateContent>
      </w:r>
    </w:p>
    <w:p w14:paraId="77FE032B" w14:textId="41FCD1CF" w:rsidR="0064286E" w:rsidRDefault="001223E8" w:rsidP="0064286E">
      <w:pPr>
        <w:rPr>
          <w:lang w:val="en-SG"/>
        </w:rPr>
      </w:pPr>
      <w:r>
        <w:rPr>
          <w:noProof/>
          <w:lang w:val="en-SG"/>
        </w:rPr>
        <mc:AlternateContent>
          <mc:Choice Requires="wps">
            <w:drawing>
              <wp:anchor distT="0" distB="0" distL="114300" distR="114300" simplePos="0" relativeHeight="251658313" behindDoc="0" locked="0" layoutInCell="1" allowOverlap="1" wp14:anchorId="12AA1F19" wp14:editId="787B9641">
                <wp:simplePos x="0" y="0"/>
                <wp:positionH relativeFrom="column">
                  <wp:posOffset>2973959</wp:posOffset>
                </wp:positionH>
                <wp:positionV relativeFrom="paragraph">
                  <wp:posOffset>271018</wp:posOffset>
                </wp:positionV>
                <wp:extent cx="45085" cy="873125"/>
                <wp:effectExtent l="57150" t="19050" r="50165" b="41275"/>
                <wp:wrapNone/>
                <wp:docPr id="1304918849" name="Straight Arrow Connector 6"/>
                <wp:cNvGraphicFramePr/>
                <a:graphic xmlns:a="http://schemas.openxmlformats.org/drawingml/2006/main">
                  <a:graphicData uri="http://schemas.microsoft.com/office/word/2010/wordprocessingShape">
                    <wps:wsp>
                      <wps:cNvCnPr/>
                      <wps:spPr>
                        <a:xfrm>
                          <a:off x="0" y="0"/>
                          <a:ext cx="45085" cy="8731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DD0B6" id="Straight Arrow Connector 6" o:spid="_x0000_s1026" type="#_x0000_t32" style="position:absolute;margin-left:234.15pt;margin-top:21.35pt;width:3.55pt;height:68.75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" strokecolor="#5b9bd5 [3204]" strokeweight="3pt">
                <v:stroke endarrow="block" joinstyle="miter"/>
              </v:shape>
            </w:pict>
          </mc:Fallback>
        </mc:AlternateContent>
      </w:r>
      <w:r w:rsidR="00174671">
        <w:rPr>
          <w:noProof/>
          <w:lang w:val="en-SG"/>
        </w:rPr>
        <mc:AlternateContent>
          <mc:Choice Requires="wps">
            <w:drawing>
              <wp:anchor distT="0" distB="0" distL="114300" distR="114300" simplePos="0" relativeHeight="251658321" behindDoc="0" locked="0" layoutInCell="1" allowOverlap="1" wp14:anchorId="2C068D54" wp14:editId="3A68753B">
                <wp:simplePos x="0" y="0"/>
                <wp:positionH relativeFrom="column">
                  <wp:posOffset>640080</wp:posOffset>
                </wp:positionH>
                <wp:positionV relativeFrom="paragraph">
                  <wp:posOffset>130936</wp:posOffset>
                </wp:positionV>
                <wp:extent cx="1440688" cy="2668524"/>
                <wp:effectExtent l="19050" t="38100" r="45720" b="17780"/>
                <wp:wrapNone/>
                <wp:docPr id="34388642" name="Straight Arrow Connector 6"/>
                <wp:cNvGraphicFramePr/>
                <a:graphic xmlns:a="http://schemas.openxmlformats.org/drawingml/2006/main">
                  <a:graphicData uri="http://schemas.microsoft.com/office/word/2010/wordprocessingShape">
                    <wps:wsp>
                      <wps:cNvCnPr/>
                      <wps:spPr>
                        <a:xfrm flipV="1">
                          <a:off x="0" y="0"/>
                          <a:ext cx="1440688" cy="26685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31A16" id="Straight Arrow Connector 6" o:spid="_x0000_s1026" type="#_x0000_t32" style="position:absolute;margin-left:50.4pt;margin-top:10.3pt;width:113.45pt;height:210.1pt;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" strokecolor="#5b9bd5 [3204]" strokeweight="3pt">
                <v:stroke endarrow="block" joinstyle="miter"/>
              </v:shape>
            </w:pict>
          </mc:Fallback>
        </mc:AlternateContent>
      </w:r>
      <w:r w:rsidR="00A03953">
        <w:rPr>
          <w:noProof/>
          <w:lang w:val="en-SG"/>
        </w:rPr>
        <mc:AlternateContent>
          <mc:Choice Requires="wps">
            <w:drawing>
              <wp:anchor distT="0" distB="0" distL="114300" distR="114300" simplePos="0" relativeHeight="251658320" behindDoc="0" locked="0" layoutInCell="1" allowOverlap="1" wp14:anchorId="5241B03B" wp14:editId="306350DC">
                <wp:simplePos x="0" y="0"/>
                <wp:positionH relativeFrom="column">
                  <wp:posOffset>3829812</wp:posOffset>
                </wp:positionH>
                <wp:positionV relativeFrom="paragraph">
                  <wp:posOffset>21208</wp:posOffset>
                </wp:positionV>
                <wp:extent cx="1808988" cy="2942844"/>
                <wp:effectExtent l="38100" t="38100" r="20320" b="10160"/>
                <wp:wrapNone/>
                <wp:docPr id="576010517" name="Straight Arrow Connector 6"/>
                <wp:cNvGraphicFramePr/>
                <a:graphic xmlns:a="http://schemas.openxmlformats.org/drawingml/2006/main">
                  <a:graphicData uri="http://schemas.microsoft.com/office/word/2010/wordprocessingShape">
                    <wps:wsp>
                      <wps:cNvCnPr/>
                      <wps:spPr>
                        <a:xfrm flipH="1" flipV="1">
                          <a:off x="0" y="0"/>
                          <a:ext cx="1808988" cy="294284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8CBC3" id="Straight Arrow Connector 6" o:spid="_x0000_s1026" type="#_x0000_t32" style="position:absolute;margin-left:301.55pt;margin-top:1.65pt;width:142.45pt;height:231.7pt;flip:x y;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317" behindDoc="0" locked="0" layoutInCell="1" allowOverlap="1" wp14:anchorId="64A19E40" wp14:editId="75287022">
                <wp:simplePos x="0" y="0"/>
                <wp:positionH relativeFrom="column">
                  <wp:posOffset>3047365</wp:posOffset>
                </wp:positionH>
                <wp:positionV relativeFrom="paragraph">
                  <wp:posOffset>1976120</wp:posOffset>
                </wp:positionV>
                <wp:extent cx="45085" cy="584835"/>
                <wp:effectExtent l="57150" t="19050" r="50165" b="43815"/>
                <wp:wrapNone/>
                <wp:docPr id="898516914" name="Straight Arrow Connector 6"/>
                <wp:cNvGraphicFramePr/>
                <a:graphic xmlns:a="http://schemas.openxmlformats.org/drawingml/2006/main">
                  <a:graphicData uri="http://schemas.microsoft.com/office/word/2010/wordprocessingShape">
                    <wps:wsp>
                      <wps:cNvCnPr/>
                      <wps:spPr>
                        <a:xfrm>
                          <a:off x="0" y="0"/>
                          <a:ext cx="45085" cy="5848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C6BE1" id="Straight Arrow Connector 6" o:spid="_x0000_s1026" type="#_x0000_t32" style="position:absolute;margin-left:239.95pt;margin-top:155.6pt;width:3.55pt;height:46.05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" strokecolor="#5b9bd5 [3204]" strokeweight="3pt">
                <v:stroke endarrow="block" joinstyle="miter"/>
              </v:shape>
            </w:pict>
          </mc:Fallback>
        </mc:AlternateContent>
      </w:r>
    </w:p>
    <w:p w14:paraId="66CC9110" w14:textId="4658E022" w:rsidR="0064286E" w:rsidRDefault="0064286E" w:rsidP="0064286E">
      <w:pPr>
        <w:rPr>
          <w:lang w:val="en-SG"/>
        </w:rPr>
      </w:pPr>
    </w:p>
    <w:p w14:paraId="50E60A2C" w14:textId="76E6B526" w:rsidR="0064286E" w:rsidRDefault="001223E8" w:rsidP="0064286E">
      <w:pPr>
        <w:rPr>
          <w:lang w:val="en-SG"/>
        </w:rPr>
      </w:pPr>
      <w:r>
        <w:rPr>
          <w:noProof/>
          <w:lang w:val="en-SG"/>
        </w:rPr>
        <mc:AlternateContent>
          <mc:Choice Requires="wps">
            <w:drawing>
              <wp:anchor distT="0" distB="0" distL="114300" distR="114300" simplePos="0" relativeHeight="251716693" behindDoc="0" locked="0" layoutInCell="1" allowOverlap="1" wp14:anchorId="78F49841" wp14:editId="1C1EDCEA">
                <wp:simplePos x="0" y="0"/>
                <wp:positionH relativeFrom="column">
                  <wp:posOffset>3345942</wp:posOffset>
                </wp:positionH>
                <wp:positionV relativeFrom="paragraph">
                  <wp:posOffset>9779</wp:posOffset>
                </wp:positionV>
                <wp:extent cx="729615" cy="347345"/>
                <wp:effectExtent l="0" t="0" r="13335" b="224155"/>
                <wp:wrapNone/>
                <wp:docPr id="598991153" name="Speech Bubble: Rectangle 6"/>
                <wp:cNvGraphicFramePr/>
                <a:graphic xmlns:a="http://schemas.openxmlformats.org/drawingml/2006/main">
                  <a:graphicData uri="http://schemas.microsoft.com/office/word/2010/wordprocessingShape">
                    <wps:wsp>
                      <wps:cNvSpPr/>
                      <wps:spPr>
                        <a:xfrm>
                          <a:off x="0" y="0"/>
                          <a:ext cx="729615" cy="347345"/>
                        </a:xfrm>
                        <a:prstGeom prst="wedgeRectCallout">
                          <a:avLst>
                            <a:gd name="adj1" fmla="val -35334"/>
                            <a:gd name="adj2" fmla="val 10242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B397411" w14:textId="2F07FE91" w:rsidR="001223E8" w:rsidRPr="003E530F" w:rsidRDefault="001223E8" w:rsidP="001223E8">
                            <w:pPr>
                              <w:jc w:val="center"/>
                              <w:rPr>
                                <w:lang w:val="en-US"/>
                              </w:rPr>
                            </w:pPr>
                            <w:r>
                              <w:rPr>
                                <w:lang w:val="en-US"/>
                              </w:rPr>
                              <w:t>REQ - 1</w:t>
                            </w:r>
                            <w:r w:rsidR="003118B8">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49841" id="_x0000_s1087" type="#_x0000_t61" style="position:absolute;margin-left:263.45pt;margin-top:.75pt;width:57.45pt;height:27.35pt;z-index:2517166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" adj="3168,32923" fillcolor="#a5a5a5 [3206]" strokecolor="#181818 [486]" strokeweight="1pt">
                <v:textbox>
                  <w:txbxContent>
                    <w:p w14:paraId="0B397411" w14:textId="2F07FE91" w:rsidR="001223E8" w:rsidRPr="003E530F" w:rsidRDefault="001223E8" w:rsidP="001223E8">
                      <w:pPr>
                        <w:jc w:val="center"/>
                        <w:rPr>
                          <w:lang w:val="en-US"/>
                        </w:rPr>
                      </w:pPr>
                      <w:r>
                        <w:rPr>
                          <w:lang w:val="en-US"/>
                        </w:rPr>
                        <w:t>REQ - 1</w:t>
                      </w:r>
                      <w:r w:rsidR="003118B8">
                        <w:rPr>
                          <w:lang w:val="en-US"/>
                        </w:rPr>
                        <w:t>5</w:t>
                      </w:r>
                    </w:p>
                  </w:txbxContent>
                </v:textbox>
              </v:shape>
            </w:pict>
          </mc:Fallback>
        </mc:AlternateContent>
      </w:r>
    </w:p>
    <w:p w14:paraId="24212163" w14:textId="77777777" w:rsidR="0064286E" w:rsidRDefault="0064286E" w:rsidP="0064286E">
      <w:pPr>
        <w:rPr>
          <w:lang w:val="en-SG"/>
        </w:rPr>
      </w:pPr>
    </w:p>
    <w:p w14:paraId="260A9FEB" w14:textId="3A1B3818" w:rsidR="0064286E" w:rsidRDefault="0064286E" w:rsidP="0064286E">
      <w:pPr>
        <w:rPr>
          <w:lang w:val="en-SG"/>
        </w:rPr>
      </w:pPr>
      <w:r>
        <w:rPr>
          <w:noProof/>
          <w:lang w:val="en-SG"/>
        </w:rPr>
        <mc:AlternateContent>
          <mc:Choice Requires="wps">
            <w:drawing>
              <wp:anchor distT="0" distB="0" distL="114300" distR="114300" simplePos="0" relativeHeight="251658314" behindDoc="0" locked="0" layoutInCell="1" allowOverlap="1" wp14:anchorId="7E8B1362" wp14:editId="49D05844">
                <wp:simplePos x="0" y="0"/>
                <wp:positionH relativeFrom="column">
                  <wp:posOffset>2002707</wp:posOffset>
                </wp:positionH>
                <wp:positionV relativeFrom="paragraph">
                  <wp:posOffset>14163</wp:posOffset>
                </wp:positionV>
                <wp:extent cx="2142698" cy="900752"/>
                <wp:effectExtent l="0" t="0" r="10160" b="13970"/>
                <wp:wrapNone/>
                <wp:docPr id="383559020" name="Rectangle 8"/>
                <wp:cNvGraphicFramePr/>
                <a:graphic xmlns:a="http://schemas.openxmlformats.org/drawingml/2006/main">
                  <a:graphicData uri="http://schemas.microsoft.com/office/word/2010/wordprocessingShape">
                    <wps:wsp>
                      <wps:cNvSpPr/>
                      <wps:spPr>
                        <a:xfrm>
                          <a:off x="0" y="0"/>
                          <a:ext cx="2142698" cy="900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0E7B6E" w14:textId="34843A1B" w:rsidR="0064286E" w:rsidRDefault="0064286E" w:rsidP="0064286E">
                            <w:pPr>
                              <w:jc w:val="center"/>
                              <w:rPr>
                                <w:lang w:val="en-SG"/>
                              </w:rPr>
                            </w:pPr>
                            <w:r>
                              <w:rPr>
                                <w:lang w:val="en-SG"/>
                              </w:rPr>
                              <w:t xml:space="preserve">Display </w:t>
                            </w:r>
                            <w:r w:rsidR="00D6653A">
                              <w:rPr>
                                <w:lang w:val="en-SG"/>
                              </w:rPr>
                              <w:t>Light</w:t>
                            </w:r>
                            <w:r>
                              <w:rPr>
                                <w:lang w:val="en-SG"/>
                              </w:rPr>
                              <w:t xml:space="preserve"> </w:t>
                            </w:r>
                            <w:r w:rsidR="00444AC2">
                              <w:rPr>
                                <w:lang w:val="en-SG"/>
                              </w:rPr>
                              <w:t>Intensity</w:t>
                            </w:r>
                            <w:r>
                              <w:rPr>
                                <w:lang w:val="en-SG"/>
                              </w:rPr>
                              <w:t xml:space="preserve"> in screen</w:t>
                            </w:r>
                          </w:p>
                          <w:p w14:paraId="3AA1E807" w14:textId="77777777" w:rsidR="0064286E" w:rsidRDefault="0064286E" w:rsidP="0064286E">
                            <w:pPr>
                              <w:jc w:val="center"/>
                              <w:rPr>
                                <w:lang w:val="en-SG"/>
                              </w:rPr>
                            </w:pPr>
                            <w:r>
                              <w:rPr>
                                <w:lang w:val="en-SG"/>
                              </w:rPr>
                              <w:t>&amp;</w:t>
                            </w:r>
                          </w:p>
                          <w:p w14:paraId="704F2FCE" w14:textId="77777777" w:rsidR="0064286E" w:rsidRPr="0037580C" w:rsidRDefault="0064286E" w:rsidP="0064286E">
                            <w:pPr>
                              <w:jc w:val="center"/>
                              <w:rPr>
                                <w:lang w:val="en-SG"/>
                              </w:rPr>
                            </w:pPr>
                            <w:r>
                              <w:rPr>
                                <w:lang w:val="en-SG"/>
                              </w:rPr>
                              <w:t xml:space="preserve">Upload data to </w:t>
                            </w:r>
                            <w:proofErr w:type="spellStart"/>
                            <w:r>
                              <w:rPr>
                                <w:lang w:val="en-SG"/>
                              </w:rPr>
                              <w:t>nodeRED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B1362" id="_x0000_s1088" style="position:absolute;margin-left:157.7pt;margin-top:1.1pt;width:168.7pt;height:70.95pt;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DdaQIAACYFAAAOAAAAZHJzL2Uyb0RvYy54bWysVFFP2zAQfp+0/2D5fSSpCqw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" fillcolor="#5b9bd5 [3204]" strokecolor="#091723 [484]" strokeweight="1pt">
                <v:textbox>
                  <w:txbxContent>
                    <w:p w14:paraId="040E7B6E" w14:textId="34843A1B" w:rsidR="0064286E" w:rsidRDefault="0064286E" w:rsidP="0064286E">
                      <w:pPr>
                        <w:jc w:val="center"/>
                        <w:rPr>
                          <w:lang w:val="en-SG"/>
                        </w:rPr>
                      </w:pPr>
                      <w:r>
                        <w:rPr>
                          <w:lang w:val="en-SG"/>
                        </w:rPr>
                        <w:t xml:space="preserve">Display </w:t>
                      </w:r>
                      <w:r w:rsidR="00D6653A">
                        <w:rPr>
                          <w:lang w:val="en-SG"/>
                        </w:rPr>
                        <w:t>Light</w:t>
                      </w:r>
                      <w:r>
                        <w:rPr>
                          <w:lang w:val="en-SG"/>
                        </w:rPr>
                        <w:t xml:space="preserve"> </w:t>
                      </w:r>
                      <w:r w:rsidR="00444AC2">
                        <w:rPr>
                          <w:lang w:val="en-SG"/>
                        </w:rPr>
                        <w:t>Intensity</w:t>
                      </w:r>
                      <w:r>
                        <w:rPr>
                          <w:lang w:val="en-SG"/>
                        </w:rPr>
                        <w:t xml:space="preserve"> in screen</w:t>
                      </w:r>
                    </w:p>
                    <w:p w14:paraId="3AA1E807" w14:textId="77777777" w:rsidR="0064286E" w:rsidRDefault="0064286E" w:rsidP="0064286E">
                      <w:pPr>
                        <w:jc w:val="center"/>
                        <w:rPr>
                          <w:lang w:val="en-SG"/>
                        </w:rPr>
                      </w:pPr>
                      <w:r>
                        <w:rPr>
                          <w:lang w:val="en-SG"/>
                        </w:rPr>
                        <w:t>&amp;</w:t>
                      </w:r>
                    </w:p>
                    <w:p w14:paraId="704F2FCE" w14:textId="77777777" w:rsidR="0064286E" w:rsidRPr="0037580C" w:rsidRDefault="0064286E" w:rsidP="0064286E">
                      <w:pPr>
                        <w:jc w:val="center"/>
                        <w:rPr>
                          <w:lang w:val="en-SG"/>
                        </w:rPr>
                      </w:pPr>
                      <w:r>
                        <w:rPr>
                          <w:lang w:val="en-SG"/>
                        </w:rPr>
                        <w:t xml:space="preserve">Upload data to </w:t>
                      </w:r>
                      <w:proofErr w:type="spellStart"/>
                      <w:r>
                        <w:rPr>
                          <w:lang w:val="en-SG"/>
                        </w:rPr>
                        <w:t>nodeRED</w:t>
                      </w:r>
                      <w:proofErr w:type="spellEnd"/>
                    </w:p>
                  </w:txbxContent>
                </v:textbox>
              </v:rect>
            </w:pict>
          </mc:Fallback>
        </mc:AlternateContent>
      </w:r>
    </w:p>
    <w:p w14:paraId="00A5C2C2" w14:textId="4514129A" w:rsidR="0064286E" w:rsidRDefault="0064286E" w:rsidP="0064286E">
      <w:pPr>
        <w:rPr>
          <w:lang w:val="en-SG"/>
        </w:rPr>
      </w:pPr>
    </w:p>
    <w:p w14:paraId="722D2B6B" w14:textId="73C9B3F2" w:rsidR="0064286E" w:rsidRDefault="0064286E" w:rsidP="0064286E">
      <w:pPr>
        <w:rPr>
          <w:lang w:val="en-SG"/>
        </w:rPr>
      </w:pPr>
    </w:p>
    <w:p w14:paraId="49E7A8C0" w14:textId="3FF949AE" w:rsidR="0064286E" w:rsidRDefault="0064286E" w:rsidP="0064286E">
      <w:pPr>
        <w:rPr>
          <w:lang w:val="en-SG"/>
        </w:rPr>
      </w:pPr>
    </w:p>
    <w:p w14:paraId="57419CF3" w14:textId="031A41C2" w:rsidR="0064286E" w:rsidRDefault="00174671" w:rsidP="0064286E">
      <w:pPr>
        <w:rPr>
          <w:lang w:val="en-SG"/>
        </w:rPr>
      </w:pPr>
      <w:r>
        <w:rPr>
          <w:noProof/>
          <w:lang w:val="en-SG"/>
        </w:rPr>
        <mc:AlternateContent>
          <mc:Choice Requires="wps">
            <w:drawing>
              <wp:anchor distT="0" distB="0" distL="114300" distR="114300" simplePos="0" relativeHeight="251658310" behindDoc="0" locked="0" layoutInCell="1" allowOverlap="1" wp14:anchorId="45F81888" wp14:editId="7AF1566F">
                <wp:simplePos x="0" y="0"/>
                <wp:positionH relativeFrom="column">
                  <wp:posOffset>1817370</wp:posOffset>
                </wp:positionH>
                <wp:positionV relativeFrom="paragraph">
                  <wp:posOffset>264923</wp:posOffset>
                </wp:positionV>
                <wp:extent cx="2544445" cy="1297686"/>
                <wp:effectExtent l="19050" t="19050" r="27305" b="36195"/>
                <wp:wrapNone/>
                <wp:docPr id="1411395953" name="Flowchart: Decision 7"/>
                <wp:cNvGraphicFramePr/>
                <a:graphic xmlns:a="http://schemas.openxmlformats.org/drawingml/2006/main">
                  <a:graphicData uri="http://schemas.microsoft.com/office/word/2010/wordprocessingShape">
                    <wps:wsp>
                      <wps:cNvSpPr/>
                      <wps:spPr>
                        <a:xfrm>
                          <a:off x="0" y="0"/>
                          <a:ext cx="2544445" cy="1297686"/>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B82FCD" w14:textId="69C06716" w:rsidR="0064286E" w:rsidRPr="00C37EF0" w:rsidRDefault="00A703EF" w:rsidP="0064286E">
                            <w:pPr>
                              <w:jc w:val="center"/>
                              <w:rPr>
                                <w:lang w:val="en-SG"/>
                              </w:rPr>
                            </w:pPr>
                            <w:r>
                              <w:rPr>
                                <w:lang w:val="en-SG"/>
                              </w:rPr>
                              <w:t>Presence of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F81888" id="_x0000_s1089" type="#_x0000_t110" style="position:absolute;margin-left:143.1pt;margin-top:20.85pt;width:200.35pt;height:102.2pt;z-index:2516583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" fillcolor="#5b9bd5 [3204]" strokecolor="#091723 [484]" strokeweight="1pt">
                <v:textbox>
                  <w:txbxContent>
                    <w:p w14:paraId="1BB82FCD" w14:textId="69C06716" w:rsidR="0064286E" w:rsidRPr="00C37EF0" w:rsidRDefault="00A703EF" w:rsidP="0064286E">
                      <w:pPr>
                        <w:jc w:val="center"/>
                        <w:rPr>
                          <w:lang w:val="en-SG"/>
                        </w:rPr>
                      </w:pPr>
                      <w:r>
                        <w:rPr>
                          <w:lang w:val="en-SG"/>
                        </w:rPr>
                        <w:t>Presence of light?</w:t>
                      </w:r>
                    </w:p>
                  </w:txbxContent>
                </v:textbox>
              </v:shape>
            </w:pict>
          </mc:Fallback>
        </mc:AlternateContent>
      </w:r>
    </w:p>
    <w:p w14:paraId="0B2EEFE5" w14:textId="4143D62C" w:rsidR="0064286E" w:rsidRDefault="00174671" w:rsidP="0064286E">
      <w:pPr>
        <w:rPr>
          <w:lang w:val="en-SG"/>
        </w:rPr>
      </w:pPr>
      <w:r>
        <w:rPr>
          <w:noProof/>
          <w:lang w:val="en-SG"/>
        </w:rPr>
        <mc:AlternateContent>
          <mc:Choice Requires="wps">
            <w:drawing>
              <wp:anchor distT="0" distB="0" distL="114300" distR="114300" simplePos="0" relativeHeight="251658311" behindDoc="0" locked="0" layoutInCell="1" allowOverlap="1" wp14:anchorId="649F2B06" wp14:editId="74F03D8B">
                <wp:simplePos x="0" y="0"/>
                <wp:positionH relativeFrom="margin">
                  <wp:posOffset>55880</wp:posOffset>
                </wp:positionH>
                <wp:positionV relativeFrom="paragraph">
                  <wp:posOffset>274574</wp:posOffset>
                </wp:positionV>
                <wp:extent cx="1230796" cy="540688"/>
                <wp:effectExtent l="0" t="0" r="26670" b="12065"/>
                <wp:wrapNone/>
                <wp:docPr id="857074382" name="Rectangle 8"/>
                <wp:cNvGraphicFramePr/>
                <a:graphic xmlns:a="http://schemas.openxmlformats.org/drawingml/2006/main">
                  <a:graphicData uri="http://schemas.microsoft.com/office/word/2010/wordprocessingShape">
                    <wps:wsp>
                      <wps:cNvSpPr/>
                      <wps:spPr>
                        <a:xfrm>
                          <a:off x="0" y="0"/>
                          <a:ext cx="1230796" cy="5406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19009B" w14:textId="1E270327" w:rsidR="0064286E" w:rsidRPr="0037580C" w:rsidRDefault="0064286E" w:rsidP="0064286E">
                            <w:pPr>
                              <w:rPr>
                                <w:lang w:val="en-SG"/>
                              </w:rPr>
                            </w:pPr>
                            <w:r>
                              <w:rPr>
                                <w:lang w:val="en-SG"/>
                              </w:rPr>
                              <w:t xml:space="preserve">The </w:t>
                            </w:r>
                            <w:r w:rsidR="00174671">
                              <w:rPr>
                                <w:lang w:val="en-SG"/>
                              </w:rPr>
                              <w:t>LED</w:t>
                            </w:r>
                            <w:r>
                              <w:rPr>
                                <w:lang w:val="en-SG"/>
                              </w:rPr>
                              <w:t xml:space="preserve"> will be activated.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F2B06" id="_x0000_s1090" style="position:absolute;margin-left:4.4pt;margin-top:21.6pt;width:96.9pt;height:42.55pt;z-index:251658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bGaQIAACY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" fillcolor="#5b9bd5 [3204]" strokecolor="#091723 [484]" strokeweight="1pt">
                <v:textbox>
                  <w:txbxContent>
                    <w:p w14:paraId="4619009B" w14:textId="1E270327" w:rsidR="0064286E" w:rsidRPr="0037580C" w:rsidRDefault="0064286E" w:rsidP="0064286E">
                      <w:pPr>
                        <w:rPr>
                          <w:lang w:val="en-SG"/>
                        </w:rPr>
                      </w:pPr>
                      <w:r>
                        <w:rPr>
                          <w:lang w:val="en-SG"/>
                        </w:rPr>
                        <w:t xml:space="preserve">The </w:t>
                      </w:r>
                      <w:r w:rsidR="00174671">
                        <w:rPr>
                          <w:lang w:val="en-SG"/>
                        </w:rPr>
                        <w:t>LED</w:t>
                      </w:r>
                      <w:r>
                        <w:rPr>
                          <w:lang w:val="en-SG"/>
                        </w:rPr>
                        <w:t xml:space="preserve"> will be activated.</w:t>
                      </w:r>
                    </w:p>
                  </w:txbxContent>
                </v:textbox>
                <w10:wrap anchorx="margin"/>
              </v:rect>
            </w:pict>
          </mc:Fallback>
        </mc:AlternateContent>
      </w:r>
      <w:r w:rsidR="0064286E" w:rsidRPr="007F3F84">
        <w:rPr>
          <w:noProof/>
          <w:lang w:val="en-SG"/>
        </w:rPr>
        <mc:AlternateContent>
          <mc:Choice Requires="wps">
            <w:drawing>
              <wp:anchor distT="45720" distB="45720" distL="114300" distR="114300" simplePos="0" relativeHeight="251658316" behindDoc="0" locked="0" layoutInCell="1" allowOverlap="1" wp14:anchorId="47449960" wp14:editId="28B8FC3E">
                <wp:simplePos x="0" y="0"/>
                <wp:positionH relativeFrom="column">
                  <wp:posOffset>4405713</wp:posOffset>
                </wp:positionH>
                <wp:positionV relativeFrom="paragraph">
                  <wp:posOffset>197623</wp:posOffset>
                </wp:positionV>
                <wp:extent cx="336550" cy="492760"/>
                <wp:effectExtent l="0" t="0" r="0" b="2540"/>
                <wp:wrapSquare wrapText="bothSides"/>
                <wp:docPr id="1739888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28E9D4D1" w14:textId="7CFF5081" w:rsidR="0064286E" w:rsidRPr="007F3F84" w:rsidRDefault="00A703EF" w:rsidP="0064286E">
                            <w:pPr>
                              <w:rPr>
                                <w:b/>
                                <w:bCs/>
                                <w:sz w:val="48"/>
                                <w:szCs w:val="48"/>
                                <w:lang w:val="en-SG"/>
                              </w:rPr>
                            </w:pPr>
                            <w:r>
                              <w:rPr>
                                <w:b/>
                                <w:bCs/>
                                <w:sz w:val="48"/>
                                <w:szCs w:val="48"/>
                                <w:lang w:val="en-SG"/>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49960" id="_x0000_s1091" type="#_x0000_t202" style="position:absolute;margin-left:346.9pt;margin-top:15.55pt;width:26.5pt;height:38.8pt;z-index:2516583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" filled="f" stroked="f">
                <v:textbox>
                  <w:txbxContent>
                    <w:p w14:paraId="28E9D4D1" w14:textId="7CFF5081" w:rsidR="0064286E" w:rsidRPr="007F3F84" w:rsidRDefault="00A703EF" w:rsidP="0064286E">
                      <w:pPr>
                        <w:rPr>
                          <w:b/>
                          <w:bCs/>
                          <w:sz w:val="48"/>
                          <w:szCs w:val="48"/>
                          <w:lang w:val="en-SG"/>
                        </w:rPr>
                      </w:pPr>
                      <w:r>
                        <w:rPr>
                          <w:b/>
                          <w:bCs/>
                          <w:sz w:val="48"/>
                          <w:szCs w:val="48"/>
                          <w:lang w:val="en-SG"/>
                        </w:rPr>
                        <w:t>Y</w:t>
                      </w:r>
                    </w:p>
                  </w:txbxContent>
                </v:textbox>
                <w10:wrap type="square"/>
              </v:shape>
            </w:pict>
          </mc:Fallback>
        </mc:AlternateContent>
      </w:r>
      <w:r w:rsidR="0064286E" w:rsidRPr="007F3F84">
        <w:rPr>
          <w:noProof/>
          <w:lang w:val="en-SG"/>
        </w:rPr>
        <mc:AlternateContent>
          <mc:Choice Requires="wps">
            <w:drawing>
              <wp:anchor distT="45720" distB="45720" distL="114300" distR="114300" simplePos="0" relativeHeight="251658315" behindDoc="0" locked="0" layoutInCell="1" allowOverlap="1" wp14:anchorId="3D33E8C5" wp14:editId="0B759799">
                <wp:simplePos x="0" y="0"/>
                <wp:positionH relativeFrom="column">
                  <wp:posOffset>1449485</wp:posOffset>
                </wp:positionH>
                <wp:positionV relativeFrom="paragraph">
                  <wp:posOffset>201267</wp:posOffset>
                </wp:positionV>
                <wp:extent cx="336550" cy="492760"/>
                <wp:effectExtent l="0" t="0" r="0" b="2540"/>
                <wp:wrapSquare wrapText="bothSides"/>
                <wp:docPr id="1072577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2D962DD1" w14:textId="30F2A39B" w:rsidR="0064286E" w:rsidRPr="007F3F84" w:rsidRDefault="00A703EF" w:rsidP="0064286E">
                            <w:pPr>
                              <w:rPr>
                                <w:b/>
                                <w:bCs/>
                                <w:sz w:val="48"/>
                                <w:szCs w:val="48"/>
                                <w:lang w:val="en-SG"/>
                              </w:rPr>
                            </w:pPr>
                            <w:r>
                              <w:rPr>
                                <w:b/>
                                <w:bCs/>
                                <w:sz w:val="48"/>
                                <w:szCs w:val="48"/>
                                <w:lang w:val="en-SG"/>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3E8C5" id="_x0000_s1092" type="#_x0000_t202" style="position:absolute;margin-left:114.15pt;margin-top:15.85pt;width:26.5pt;height:38.8pt;z-index:2516583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" filled="f" stroked="f">
                <v:textbox>
                  <w:txbxContent>
                    <w:p w14:paraId="2D962DD1" w14:textId="30F2A39B" w:rsidR="0064286E" w:rsidRPr="007F3F84" w:rsidRDefault="00A703EF" w:rsidP="0064286E">
                      <w:pPr>
                        <w:rPr>
                          <w:b/>
                          <w:bCs/>
                          <w:sz w:val="48"/>
                          <w:szCs w:val="48"/>
                          <w:lang w:val="en-SG"/>
                        </w:rPr>
                      </w:pPr>
                      <w:r>
                        <w:rPr>
                          <w:b/>
                          <w:bCs/>
                          <w:sz w:val="48"/>
                          <w:szCs w:val="48"/>
                          <w:lang w:val="en-SG"/>
                        </w:rPr>
                        <w:t>N</w:t>
                      </w:r>
                    </w:p>
                  </w:txbxContent>
                </v:textbox>
                <w10:wrap type="square"/>
              </v:shape>
            </w:pict>
          </mc:Fallback>
        </mc:AlternateContent>
      </w:r>
    </w:p>
    <w:p w14:paraId="22B5E0F6" w14:textId="5827641D" w:rsidR="0064286E" w:rsidRDefault="00174671" w:rsidP="0064286E">
      <w:pPr>
        <w:rPr>
          <w:lang w:val="en-SG"/>
        </w:rPr>
      </w:pPr>
      <w:r>
        <w:rPr>
          <w:noProof/>
          <w:lang w:val="en-SG"/>
        </w:rPr>
        <mc:AlternateContent>
          <mc:Choice Requires="wps">
            <w:drawing>
              <wp:anchor distT="0" distB="0" distL="114300" distR="114300" simplePos="0" relativeHeight="251658318" behindDoc="0" locked="0" layoutInCell="1" allowOverlap="1" wp14:anchorId="17547A2A" wp14:editId="376A034C">
                <wp:simplePos x="0" y="0"/>
                <wp:positionH relativeFrom="column">
                  <wp:posOffset>1286256</wp:posOffset>
                </wp:positionH>
                <wp:positionV relativeFrom="paragraph">
                  <wp:posOffset>269495</wp:posOffset>
                </wp:positionV>
                <wp:extent cx="548640" cy="45719"/>
                <wp:effectExtent l="0" t="95250" r="3810" b="69215"/>
                <wp:wrapNone/>
                <wp:docPr id="2014953697" name="Straight Arrow Connector 6"/>
                <wp:cNvGraphicFramePr/>
                <a:graphic xmlns:a="http://schemas.openxmlformats.org/drawingml/2006/main">
                  <a:graphicData uri="http://schemas.microsoft.com/office/word/2010/wordprocessingShape">
                    <wps:wsp>
                      <wps:cNvCnPr/>
                      <wps:spPr>
                        <a:xfrm flipH="1" flipV="1">
                          <a:off x="0" y="0"/>
                          <a:ext cx="54864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F024B" id="Straight Arrow Connector 6" o:spid="_x0000_s1026" type="#_x0000_t32" style="position:absolute;margin-left:101.3pt;margin-top:21.2pt;width:43.2pt;height:3.6pt;flip:x y;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312" behindDoc="0" locked="0" layoutInCell="1" allowOverlap="1" wp14:anchorId="39458DBE" wp14:editId="585603C7">
                <wp:simplePos x="0" y="0"/>
                <wp:positionH relativeFrom="column">
                  <wp:posOffset>4949742</wp:posOffset>
                </wp:positionH>
                <wp:positionV relativeFrom="paragraph">
                  <wp:posOffset>129098</wp:posOffset>
                </wp:positionV>
                <wp:extent cx="1405719" cy="586853"/>
                <wp:effectExtent l="0" t="0" r="23495" b="22860"/>
                <wp:wrapNone/>
                <wp:docPr id="883283827" name="Rectangle 8"/>
                <wp:cNvGraphicFramePr/>
                <a:graphic xmlns:a="http://schemas.openxmlformats.org/drawingml/2006/main">
                  <a:graphicData uri="http://schemas.microsoft.com/office/word/2010/wordprocessingShape">
                    <wps:wsp>
                      <wps:cNvSpPr/>
                      <wps:spPr>
                        <a:xfrm>
                          <a:off x="0" y="0"/>
                          <a:ext cx="1405719" cy="5868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68873C" w14:textId="133DE26E" w:rsidR="0064286E" w:rsidRPr="0037580C" w:rsidRDefault="0064286E" w:rsidP="0064286E">
                            <w:pPr>
                              <w:rPr>
                                <w:lang w:val="en-SG"/>
                              </w:rPr>
                            </w:pPr>
                            <w:r>
                              <w:rPr>
                                <w:lang w:val="en-SG"/>
                              </w:rPr>
                              <w:t xml:space="preserve">The </w:t>
                            </w:r>
                            <w:r w:rsidR="00174671">
                              <w:rPr>
                                <w:lang w:val="en-SG"/>
                              </w:rPr>
                              <w:t>LED</w:t>
                            </w:r>
                            <w:r>
                              <w:rPr>
                                <w:lang w:val="en-SG"/>
                              </w:rPr>
                              <w:t xml:space="preserve"> will be </w:t>
                            </w:r>
                            <w:r w:rsidR="00174671">
                              <w:rPr>
                                <w:lang w:val="en-SG"/>
                              </w:rPr>
                              <w:t>switched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58DBE" id="_x0000_s1093" style="position:absolute;margin-left:389.75pt;margin-top:10.15pt;width:110.7pt;height:46.2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" fillcolor="#5b9bd5 [3204]" strokecolor="#091723 [484]" strokeweight="1pt">
                <v:textbox>
                  <w:txbxContent>
                    <w:p w14:paraId="7568873C" w14:textId="133DE26E" w:rsidR="0064286E" w:rsidRPr="0037580C" w:rsidRDefault="0064286E" w:rsidP="0064286E">
                      <w:pPr>
                        <w:rPr>
                          <w:lang w:val="en-SG"/>
                        </w:rPr>
                      </w:pPr>
                      <w:r>
                        <w:rPr>
                          <w:lang w:val="en-SG"/>
                        </w:rPr>
                        <w:t xml:space="preserve">The </w:t>
                      </w:r>
                      <w:r w:rsidR="00174671">
                        <w:rPr>
                          <w:lang w:val="en-SG"/>
                        </w:rPr>
                        <w:t>LED</w:t>
                      </w:r>
                      <w:r>
                        <w:rPr>
                          <w:lang w:val="en-SG"/>
                        </w:rPr>
                        <w:t xml:space="preserve"> will be </w:t>
                      </w:r>
                      <w:r w:rsidR="00174671">
                        <w:rPr>
                          <w:lang w:val="en-SG"/>
                        </w:rPr>
                        <w:t>switched off</w:t>
                      </w:r>
                    </w:p>
                  </w:txbxContent>
                </v:textbox>
              </v:rect>
            </w:pict>
          </mc:Fallback>
        </mc:AlternateContent>
      </w:r>
    </w:p>
    <w:p w14:paraId="2F8E18D9" w14:textId="43F0DFDA" w:rsidR="0064286E" w:rsidRDefault="0064286E" w:rsidP="0064286E">
      <w:pPr>
        <w:rPr>
          <w:lang w:val="en-SG"/>
        </w:rPr>
      </w:pPr>
      <w:r>
        <w:rPr>
          <w:noProof/>
          <w:lang w:val="en-SG"/>
        </w:rPr>
        <mc:AlternateContent>
          <mc:Choice Requires="wps">
            <w:drawing>
              <wp:anchor distT="0" distB="0" distL="114300" distR="114300" simplePos="0" relativeHeight="251658319" behindDoc="0" locked="0" layoutInCell="1" allowOverlap="1" wp14:anchorId="1D14A5DA" wp14:editId="363FFF82">
                <wp:simplePos x="0" y="0"/>
                <wp:positionH relativeFrom="column">
                  <wp:posOffset>4389882</wp:posOffset>
                </wp:positionH>
                <wp:positionV relativeFrom="paragraph">
                  <wp:posOffset>30099</wp:posOffset>
                </wp:positionV>
                <wp:extent cx="566166" cy="45719"/>
                <wp:effectExtent l="19050" t="57150" r="0" b="88265"/>
                <wp:wrapNone/>
                <wp:docPr id="1357935394" name="Straight Arrow Connector 6"/>
                <wp:cNvGraphicFramePr/>
                <a:graphic xmlns:a="http://schemas.openxmlformats.org/drawingml/2006/main">
                  <a:graphicData uri="http://schemas.microsoft.com/office/word/2010/wordprocessingShape">
                    <wps:wsp>
                      <wps:cNvCnPr/>
                      <wps:spPr>
                        <a:xfrm>
                          <a:off x="0" y="0"/>
                          <a:ext cx="5661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E4DEE" id="Straight Arrow Connector 6" o:spid="_x0000_s1026" type="#_x0000_t32" style="position:absolute;margin-left:345.65pt;margin-top:2.35pt;width:44.6pt;height:3.6pt;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" strokecolor="#5b9bd5 [3204]" strokeweight="3pt">
                <v:stroke endarrow="block" joinstyle="miter"/>
              </v:shape>
            </w:pict>
          </mc:Fallback>
        </mc:AlternateContent>
      </w:r>
    </w:p>
    <w:p w14:paraId="57AA7EEA" w14:textId="77777777" w:rsidR="0064286E" w:rsidRDefault="0064286E" w:rsidP="0064286E">
      <w:pPr>
        <w:rPr>
          <w:lang w:val="en-SG"/>
        </w:rPr>
      </w:pPr>
    </w:p>
    <w:p w14:paraId="36115519" w14:textId="0E84B840" w:rsidR="0064286E" w:rsidRDefault="001223E8" w:rsidP="0064286E">
      <w:pPr>
        <w:rPr>
          <w:lang w:val="en-SG"/>
        </w:rPr>
      </w:pPr>
      <w:r>
        <w:rPr>
          <w:noProof/>
          <w:lang w:val="en-SG"/>
        </w:rPr>
        <mc:AlternateContent>
          <mc:Choice Requires="wps">
            <w:drawing>
              <wp:anchor distT="0" distB="0" distL="114300" distR="114300" simplePos="0" relativeHeight="251720789" behindDoc="0" locked="0" layoutInCell="1" allowOverlap="1" wp14:anchorId="4A02148E" wp14:editId="332D5736">
                <wp:simplePos x="0" y="0"/>
                <wp:positionH relativeFrom="margin">
                  <wp:align>left</wp:align>
                </wp:positionH>
                <wp:positionV relativeFrom="paragraph">
                  <wp:posOffset>134874</wp:posOffset>
                </wp:positionV>
                <wp:extent cx="944880" cy="408305"/>
                <wp:effectExtent l="0" t="457200" r="26670" b="10795"/>
                <wp:wrapNone/>
                <wp:docPr id="1852190636"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1748"/>
                            <a:gd name="adj2" fmla="val -1569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CE96439" w14:textId="156F5C33" w:rsidR="001223E8" w:rsidRPr="003E530F" w:rsidRDefault="001223E8" w:rsidP="001223E8">
                            <w:pPr>
                              <w:jc w:val="center"/>
                              <w:rPr>
                                <w:lang w:val="en-US"/>
                              </w:rPr>
                            </w:pPr>
                            <w:r>
                              <w:rPr>
                                <w:lang w:val="en-US"/>
                              </w:rPr>
                              <w:t>REQ - 1</w:t>
                            </w:r>
                            <w:r w:rsidR="003118B8">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2148E" id="_x0000_s1094" type="#_x0000_t61" style="position:absolute;margin-left:0;margin-top:10.6pt;width:74.4pt;height:32.15pt;z-index:251720789;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" adj="11178,-23106" fillcolor="#a5a5a5 [3206]" strokecolor="#181818 [486]" strokeweight="1pt">
                <v:textbox>
                  <w:txbxContent>
                    <w:p w14:paraId="4CE96439" w14:textId="156F5C33" w:rsidR="001223E8" w:rsidRPr="003E530F" w:rsidRDefault="001223E8" w:rsidP="001223E8">
                      <w:pPr>
                        <w:jc w:val="center"/>
                        <w:rPr>
                          <w:lang w:val="en-US"/>
                        </w:rPr>
                      </w:pPr>
                      <w:r>
                        <w:rPr>
                          <w:lang w:val="en-US"/>
                        </w:rPr>
                        <w:t>REQ - 1</w:t>
                      </w:r>
                      <w:r w:rsidR="003118B8">
                        <w:rPr>
                          <w:lang w:val="en-US"/>
                        </w:rPr>
                        <w:t>7</w:t>
                      </w:r>
                    </w:p>
                  </w:txbxContent>
                </v:textbox>
                <w10:wrap anchorx="margin"/>
              </v:shape>
            </w:pict>
          </mc:Fallback>
        </mc:AlternateContent>
      </w:r>
    </w:p>
    <w:p w14:paraId="7626B730" w14:textId="56A0C00E" w:rsidR="00D24869" w:rsidRDefault="001223E8" w:rsidP="005E3274">
      <w:pPr>
        <w:rPr>
          <w:lang w:val="en-SG"/>
        </w:rPr>
      </w:pPr>
      <w:r>
        <w:rPr>
          <w:noProof/>
          <w:lang w:val="en-SG"/>
        </w:rPr>
        <mc:AlternateContent>
          <mc:Choice Requires="wps">
            <w:drawing>
              <wp:anchor distT="0" distB="0" distL="114300" distR="114300" simplePos="0" relativeHeight="251722837" behindDoc="0" locked="0" layoutInCell="1" allowOverlap="1" wp14:anchorId="427F904B" wp14:editId="690965FE">
                <wp:simplePos x="0" y="0"/>
                <wp:positionH relativeFrom="column">
                  <wp:posOffset>5152644</wp:posOffset>
                </wp:positionH>
                <wp:positionV relativeFrom="paragraph">
                  <wp:posOffset>81153</wp:posOffset>
                </wp:positionV>
                <wp:extent cx="944880" cy="408305"/>
                <wp:effectExtent l="0" t="476250" r="26670" b="10795"/>
                <wp:wrapNone/>
                <wp:docPr id="2137812986"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4974"/>
                            <a:gd name="adj2" fmla="val -15995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E078313" w14:textId="72A57B57" w:rsidR="001223E8" w:rsidRPr="003E530F" w:rsidRDefault="001223E8" w:rsidP="001223E8">
                            <w:pPr>
                              <w:jc w:val="center"/>
                              <w:rPr>
                                <w:lang w:val="en-US"/>
                              </w:rPr>
                            </w:pPr>
                            <w:r>
                              <w:rPr>
                                <w:lang w:val="en-US"/>
                              </w:rPr>
                              <w:t xml:space="preserve">REQ - </w:t>
                            </w:r>
                            <w:r w:rsidR="003118B8">
                              <w:rPr>
                                <w:lang w:val="en-U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F904B" id="_x0000_s1095" type="#_x0000_t61" style="position:absolute;margin-left:405.7pt;margin-top:6.4pt;width:74.4pt;height:32.15pt;z-index:2517228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" adj="16194,-23751" fillcolor="#a5a5a5 [3206]" strokecolor="#181818 [486]" strokeweight="1pt">
                <v:textbox>
                  <w:txbxContent>
                    <w:p w14:paraId="4E078313" w14:textId="72A57B57" w:rsidR="001223E8" w:rsidRPr="003E530F" w:rsidRDefault="001223E8" w:rsidP="001223E8">
                      <w:pPr>
                        <w:jc w:val="center"/>
                        <w:rPr>
                          <w:lang w:val="en-US"/>
                        </w:rPr>
                      </w:pPr>
                      <w:r>
                        <w:rPr>
                          <w:lang w:val="en-US"/>
                        </w:rPr>
                        <w:t xml:space="preserve">REQ - </w:t>
                      </w:r>
                      <w:r w:rsidR="003118B8">
                        <w:rPr>
                          <w:lang w:val="en-US"/>
                        </w:rPr>
                        <w:t>18</w:t>
                      </w:r>
                    </w:p>
                  </w:txbxContent>
                </v:textbox>
              </v:shape>
            </w:pict>
          </mc:Fallback>
        </mc:AlternateContent>
      </w:r>
      <w:r>
        <w:rPr>
          <w:noProof/>
          <w:lang w:val="en-SG"/>
        </w:rPr>
        <mc:AlternateContent>
          <mc:Choice Requires="wps">
            <w:drawing>
              <wp:anchor distT="0" distB="0" distL="114300" distR="114300" simplePos="0" relativeHeight="251718741" behindDoc="0" locked="0" layoutInCell="1" allowOverlap="1" wp14:anchorId="7C4284F6" wp14:editId="15E8BA5A">
                <wp:simplePos x="0" y="0"/>
                <wp:positionH relativeFrom="column">
                  <wp:posOffset>3183636</wp:posOffset>
                </wp:positionH>
                <wp:positionV relativeFrom="paragraph">
                  <wp:posOffset>129921</wp:posOffset>
                </wp:positionV>
                <wp:extent cx="944880" cy="408305"/>
                <wp:effectExtent l="0" t="342900" r="26670" b="10795"/>
                <wp:wrapNone/>
                <wp:docPr id="621916085"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6639"/>
                            <a:gd name="adj2" fmla="val -13009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97B7DC3" w14:textId="6E3B4E36" w:rsidR="001223E8" w:rsidRPr="003E530F" w:rsidRDefault="001223E8" w:rsidP="001223E8">
                            <w:pPr>
                              <w:jc w:val="center"/>
                              <w:rPr>
                                <w:lang w:val="en-US"/>
                              </w:rPr>
                            </w:pPr>
                            <w:r>
                              <w:rPr>
                                <w:lang w:val="en-US"/>
                              </w:rPr>
                              <w:t>REQ - 1</w:t>
                            </w:r>
                            <w:r w:rsidR="003118B8">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284F6" id="_x0000_s1096" type="#_x0000_t61" style="position:absolute;margin-left:250.7pt;margin-top:10.25pt;width:74.4pt;height:32.15pt;z-index:2517187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" adj="5046,-17301" fillcolor="#a5a5a5 [3206]" strokecolor="#181818 [486]" strokeweight="1pt">
                <v:textbox>
                  <w:txbxContent>
                    <w:p w14:paraId="597B7DC3" w14:textId="6E3B4E36" w:rsidR="001223E8" w:rsidRPr="003E530F" w:rsidRDefault="001223E8" w:rsidP="001223E8">
                      <w:pPr>
                        <w:jc w:val="center"/>
                        <w:rPr>
                          <w:lang w:val="en-US"/>
                        </w:rPr>
                      </w:pPr>
                      <w:r>
                        <w:rPr>
                          <w:lang w:val="en-US"/>
                        </w:rPr>
                        <w:t>REQ - 1</w:t>
                      </w:r>
                      <w:r w:rsidR="003118B8">
                        <w:rPr>
                          <w:lang w:val="en-US"/>
                        </w:rPr>
                        <w:t>6</w:t>
                      </w:r>
                    </w:p>
                  </w:txbxContent>
                </v:textbox>
              </v:shape>
            </w:pict>
          </mc:Fallback>
        </mc:AlternateContent>
      </w:r>
    </w:p>
    <w:p w14:paraId="5FC08434" w14:textId="2C8F80D3" w:rsidR="00F345AB" w:rsidRDefault="00F345AB" w:rsidP="005E3274">
      <w:pPr>
        <w:rPr>
          <w:lang w:val="en-SG"/>
        </w:rPr>
      </w:pPr>
    </w:p>
    <w:p w14:paraId="38E984E0" w14:textId="6466CBAE" w:rsidR="00D24869" w:rsidRPr="005E3274" w:rsidRDefault="00D24869" w:rsidP="005E3274">
      <w:pPr>
        <w:rPr>
          <w:lang w:val="en-SG"/>
        </w:rPr>
      </w:pPr>
    </w:p>
    <w:p w14:paraId="6F826652" w14:textId="5BDE9E3E" w:rsidR="00A649BC" w:rsidRPr="005E3274" w:rsidRDefault="00A649BC" w:rsidP="005E3274">
      <w:pPr>
        <w:rPr>
          <w:lang w:val="en-SG"/>
        </w:rPr>
      </w:pPr>
    </w:p>
    <w:p w14:paraId="5FE52D24" w14:textId="5EEC6990" w:rsidR="005E3274" w:rsidRDefault="005E3274" w:rsidP="0012027D">
      <w:pPr>
        <w:pStyle w:val="Heading3"/>
        <w:numPr>
          <w:ilvl w:val="2"/>
          <w:numId w:val="2"/>
        </w:numPr>
        <w:rPr>
          <w:lang w:val="en-SG"/>
        </w:rPr>
      </w:pPr>
      <w:bookmarkStart w:id="15" w:name="_Toc170140428"/>
      <w:r>
        <w:rPr>
          <w:lang w:val="en-SG"/>
        </w:rPr>
        <w:lastRenderedPageBreak/>
        <w:t>Function Electrical Conductivity (EC)</w:t>
      </w:r>
      <w:bookmarkEnd w:id="15"/>
    </w:p>
    <w:p w14:paraId="21234817" w14:textId="7FE223CB" w:rsidR="0012027D" w:rsidRPr="0012027D" w:rsidRDefault="0012027D" w:rsidP="0012027D">
      <w:pPr>
        <w:rPr>
          <w:lang w:val="en-SG"/>
        </w:rPr>
      </w:pPr>
    </w:p>
    <w:tbl>
      <w:tblPr>
        <w:tblStyle w:val="TableGrid"/>
        <w:tblW w:w="9209" w:type="dxa"/>
        <w:tblLook w:val="04A0" w:firstRow="1" w:lastRow="0" w:firstColumn="1" w:lastColumn="0" w:noHBand="0" w:noVBand="1"/>
      </w:tblPr>
      <w:tblGrid>
        <w:gridCol w:w="1555"/>
        <w:gridCol w:w="7654"/>
      </w:tblGrid>
      <w:tr w:rsidR="005E3274" w14:paraId="5A85C56B" w14:textId="77777777">
        <w:tc>
          <w:tcPr>
            <w:tcW w:w="1555" w:type="dxa"/>
          </w:tcPr>
          <w:p w14:paraId="76019943" w14:textId="77777777" w:rsidR="005E3274" w:rsidRPr="00B06C1E" w:rsidRDefault="005E3274">
            <w:pPr>
              <w:rPr>
                <w:b/>
                <w:lang w:val="en-SG"/>
              </w:rPr>
            </w:pPr>
            <w:r w:rsidRPr="00B06C1E">
              <w:rPr>
                <w:b/>
                <w:lang w:val="en-SG"/>
              </w:rPr>
              <w:t>REQ_ID</w:t>
            </w:r>
          </w:p>
        </w:tc>
        <w:tc>
          <w:tcPr>
            <w:tcW w:w="7654" w:type="dxa"/>
          </w:tcPr>
          <w:p w14:paraId="3661A1B7" w14:textId="77777777" w:rsidR="005E3274" w:rsidRPr="00B06C1E" w:rsidRDefault="005E3274">
            <w:pPr>
              <w:rPr>
                <w:b/>
                <w:lang w:val="en-SG"/>
              </w:rPr>
            </w:pPr>
            <w:r w:rsidRPr="00B06C1E">
              <w:rPr>
                <w:b/>
                <w:lang w:val="en-SG"/>
              </w:rPr>
              <w:t>Requirement</w:t>
            </w:r>
          </w:p>
        </w:tc>
      </w:tr>
      <w:tr w:rsidR="005E3274" w14:paraId="658D514C" w14:textId="77777777">
        <w:tc>
          <w:tcPr>
            <w:tcW w:w="1555" w:type="dxa"/>
          </w:tcPr>
          <w:p w14:paraId="58F36ED7" w14:textId="77777777" w:rsidR="005E3274" w:rsidRDefault="005E3274">
            <w:pPr>
              <w:rPr>
                <w:lang w:val="en-SG"/>
              </w:rPr>
            </w:pPr>
          </w:p>
          <w:p w14:paraId="0DF00733" w14:textId="4CA696B2" w:rsidR="005E3274" w:rsidRDefault="005E3274">
            <w:pPr>
              <w:rPr>
                <w:lang w:val="en-SG"/>
              </w:rPr>
            </w:pPr>
            <w:r>
              <w:rPr>
                <w:lang w:val="en-SG"/>
              </w:rPr>
              <w:t>REQ</w:t>
            </w:r>
            <w:r w:rsidR="005629C6">
              <w:rPr>
                <w:lang w:val="en-SG"/>
              </w:rPr>
              <w:t xml:space="preserve"> </w:t>
            </w:r>
            <w:r>
              <w:rPr>
                <w:lang w:val="en-SG"/>
              </w:rPr>
              <w:t>-</w:t>
            </w:r>
            <w:r w:rsidR="1C010843" w:rsidRPr="665DDDB9">
              <w:rPr>
                <w:lang w:val="en-SG"/>
              </w:rPr>
              <w:t xml:space="preserve"> </w:t>
            </w:r>
            <w:r w:rsidR="003118B8">
              <w:rPr>
                <w:lang w:val="en-SG"/>
              </w:rPr>
              <w:t>19</w:t>
            </w:r>
          </w:p>
        </w:tc>
        <w:tc>
          <w:tcPr>
            <w:tcW w:w="7654" w:type="dxa"/>
          </w:tcPr>
          <w:p w14:paraId="4C50E1E1" w14:textId="2DF001BB" w:rsidR="005E3274" w:rsidRDefault="006E36E3">
            <w:pPr>
              <w:rPr>
                <w:lang w:val="en-SG"/>
              </w:rPr>
            </w:pPr>
            <w:r>
              <w:rPr>
                <w:lang w:val="en-SG"/>
              </w:rPr>
              <w:t>Displays a line graph for EC levels</w:t>
            </w:r>
            <w:r w:rsidR="00EA6246">
              <w:rPr>
                <w:lang w:val="en-SG"/>
              </w:rPr>
              <w:t>.</w:t>
            </w:r>
          </w:p>
          <w:p w14:paraId="55F650F9" w14:textId="4541BF9E" w:rsidR="005E3274" w:rsidRPr="00A62092" w:rsidRDefault="005E3274">
            <w:pPr>
              <w:rPr>
                <w:lang w:val="en-SG"/>
              </w:rPr>
            </w:pPr>
          </w:p>
        </w:tc>
      </w:tr>
      <w:tr w:rsidR="00B75479" w14:paraId="213DE0DF" w14:textId="77777777">
        <w:tc>
          <w:tcPr>
            <w:tcW w:w="1555" w:type="dxa"/>
          </w:tcPr>
          <w:p w14:paraId="6FEF2D4D" w14:textId="77777777" w:rsidR="00B75479" w:rsidRDefault="00B75479">
            <w:pPr>
              <w:rPr>
                <w:lang w:val="en-SG"/>
              </w:rPr>
            </w:pPr>
          </w:p>
        </w:tc>
        <w:tc>
          <w:tcPr>
            <w:tcW w:w="7654" w:type="dxa"/>
          </w:tcPr>
          <w:p w14:paraId="45A9E187" w14:textId="17F3EE9E" w:rsidR="00B75479" w:rsidRDefault="00B75479">
            <w:pPr>
              <w:rPr>
                <w:lang w:val="en-SG"/>
              </w:rPr>
            </w:pPr>
            <w:r w:rsidRPr="00B75479">
              <w:rPr>
                <w:lang w:val="en-SG"/>
              </w:rPr>
              <w:t>If the EC level is too low, then additional nutrient solution needs to be dispensed into the hydroponics solution by activating a pump based on a DC motor or servo.</w:t>
            </w:r>
          </w:p>
        </w:tc>
      </w:tr>
    </w:tbl>
    <w:p w14:paraId="6D0DF37F" w14:textId="17245A9E" w:rsidR="008F600E" w:rsidRDefault="008F600E" w:rsidP="008F600E">
      <w:pPr>
        <w:rPr>
          <w:lang w:val="en-SG"/>
        </w:rPr>
      </w:pPr>
    </w:p>
    <w:p w14:paraId="4F776B02" w14:textId="06DEC267" w:rsidR="008F600E" w:rsidRDefault="008F600E" w:rsidP="008F600E">
      <w:pPr>
        <w:rPr>
          <w:lang w:val="en-SG"/>
        </w:rPr>
      </w:pPr>
    </w:p>
    <w:p w14:paraId="493B2FBD" w14:textId="13047234" w:rsidR="008F600E" w:rsidRDefault="008F600E" w:rsidP="008F600E">
      <w:pPr>
        <w:rPr>
          <w:lang w:val="en-SG"/>
        </w:rPr>
      </w:pPr>
      <w:r>
        <w:rPr>
          <w:noProof/>
          <w:lang w:val="en-SG"/>
        </w:rPr>
        <mc:AlternateContent>
          <mc:Choice Requires="wps">
            <w:drawing>
              <wp:anchor distT="0" distB="0" distL="114300" distR="114300" simplePos="0" relativeHeight="251658325" behindDoc="0" locked="0" layoutInCell="1" allowOverlap="1" wp14:anchorId="549E6F71" wp14:editId="06A50BAE">
                <wp:simplePos x="0" y="0"/>
                <wp:positionH relativeFrom="column">
                  <wp:posOffset>2139736</wp:posOffset>
                </wp:positionH>
                <wp:positionV relativeFrom="paragraph">
                  <wp:posOffset>160210</wp:posOffset>
                </wp:positionV>
                <wp:extent cx="1600200" cy="661737"/>
                <wp:effectExtent l="0" t="0" r="19050" b="24130"/>
                <wp:wrapNone/>
                <wp:docPr id="2027435607"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2BE9C" w14:textId="77777777" w:rsidR="008F600E" w:rsidRPr="00A85085" w:rsidRDefault="008F600E" w:rsidP="008F600E">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E6F71" id="_x0000_s1097" type="#_x0000_t116" style="position:absolute;margin-left:168.5pt;margin-top:12.6pt;width:126pt;height:52.1pt;z-index:2516583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" fillcolor="#5b9bd5 [3204]" strokecolor="#091723 [484]" strokeweight="1pt">
                <v:textbox>
                  <w:txbxContent>
                    <w:p w14:paraId="7022BE9C" w14:textId="77777777" w:rsidR="008F600E" w:rsidRPr="00A85085" w:rsidRDefault="008F600E" w:rsidP="008F600E">
                      <w:pPr>
                        <w:jc w:val="center"/>
                        <w:rPr>
                          <w:lang w:val="en-SG"/>
                        </w:rPr>
                      </w:pPr>
                      <w:r>
                        <w:rPr>
                          <w:lang w:val="en-SG"/>
                        </w:rPr>
                        <w:t>Start</w:t>
                      </w:r>
                    </w:p>
                  </w:txbxContent>
                </v:textbox>
              </v:shape>
            </w:pict>
          </mc:Fallback>
        </mc:AlternateContent>
      </w:r>
    </w:p>
    <w:p w14:paraId="7EA33023" w14:textId="77777777" w:rsidR="0064286E" w:rsidRDefault="0064286E" w:rsidP="0064286E">
      <w:pPr>
        <w:rPr>
          <w:lang w:val="en-SG"/>
        </w:rPr>
      </w:pPr>
    </w:p>
    <w:p w14:paraId="557A9DAF" w14:textId="2580E04D" w:rsidR="0064286E" w:rsidRDefault="0064286E" w:rsidP="0064286E">
      <w:pPr>
        <w:rPr>
          <w:lang w:val="en-SG"/>
        </w:rPr>
      </w:pPr>
    </w:p>
    <w:p w14:paraId="5C001CDD" w14:textId="6A192BA6" w:rsidR="0064286E" w:rsidRDefault="003118B8" w:rsidP="0064286E">
      <w:pPr>
        <w:rPr>
          <w:lang w:val="en-SG"/>
        </w:rPr>
      </w:pPr>
      <w:r>
        <w:rPr>
          <w:noProof/>
          <w:lang w:val="en-SG"/>
        </w:rPr>
        <mc:AlternateContent>
          <mc:Choice Requires="wps">
            <w:drawing>
              <wp:anchor distT="0" distB="0" distL="114300" distR="114300" simplePos="0" relativeHeight="251724885" behindDoc="0" locked="0" layoutInCell="1" allowOverlap="1" wp14:anchorId="2D78C79B" wp14:editId="5DD69AB0">
                <wp:simplePos x="0" y="0"/>
                <wp:positionH relativeFrom="column">
                  <wp:posOffset>3968496</wp:posOffset>
                </wp:positionH>
                <wp:positionV relativeFrom="paragraph">
                  <wp:posOffset>89281</wp:posOffset>
                </wp:positionV>
                <wp:extent cx="944880" cy="408305"/>
                <wp:effectExtent l="342900" t="0" r="26670" b="67945"/>
                <wp:wrapNone/>
                <wp:docPr id="1113929604"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94E9AD9" w14:textId="07AD829F" w:rsidR="003118B8" w:rsidRPr="003E530F" w:rsidRDefault="003118B8" w:rsidP="003118B8">
                            <w:pPr>
                              <w:jc w:val="center"/>
                              <w:rPr>
                                <w:lang w:val="en-US"/>
                              </w:rPr>
                            </w:pPr>
                            <w:r>
                              <w:rPr>
                                <w:lang w:val="en-US"/>
                              </w:rPr>
                              <w:t>REQ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8C79B" id="_x0000_s1098" type="#_x0000_t61" style="position:absolute;margin-left:312.5pt;margin-top:7.05pt;width:74.4pt;height:32.15pt;z-index:2517248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" adj="-6939,22688" fillcolor="#a5a5a5 [3206]" strokecolor="#181818 [486]" strokeweight="1pt">
                <v:textbox>
                  <w:txbxContent>
                    <w:p w14:paraId="094E9AD9" w14:textId="07AD829F" w:rsidR="003118B8" w:rsidRPr="003E530F" w:rsidRDefault="003118B8" w:rsidP="003118B8">
                      <w:pPr>
                        <w:jc w:val="center"/>
                        <w:rPr>
                          <w:lang w:val="en-US"/>
                        </w:rPr>
                      </w:pPr>
                      <w:r>
                        <w:rPr>
                          <w:lang w:val="en-US"/>
                        </w:rPr>
                        <w:t>REQ - 20</w:t>
                      </w:r>
                    </w:p>
                  </w:txbxContent>
                </v:textbox>
              </v:shape>
            </w:pict>
          </mc:Fallback>
        </mc:AlternateContent>
      </w:r>
      <w:r w:rsidR="0064286E">
        <w:rPr>
          <w:noProof/>
          <w:lang w:val="en-SG"/>
        </w:rPr>
        <mc:AlternateContent>
          <mc:Choice Requires="wps">
            <w:drawing>
              <wp:anchor distT="0" distB="0" distL="114300" distR="114300" simplePos="0" relativeHeight="251658295" behindDoc="0" locked="0" layoutInCell="1" allowOverlap="1" wp14:anchorId="03488ECF" wp14:editId="242FD999">
                <wp:simplePos x="0" y="0"/>
                <wp:positionH relativeFrom="column">
                  <wp:posOffset>2939498</wp:posOffset>
                </wp:positionH>
                <wp:positionV relativeFrom="paragraph">
                  <wp:posOffset>19602</wp:posOffset>
                </wp:positionV>
                <wp:extent cx="45719" cy="549468"/>
                <wp:effectExtent l="57150" t="19050" r="50165" b="41275"/>
                <wp:wrapNone/>
                <wp:docPr id="1767778008" name="Straight Arrow Connector 6"/>
                <wp:cNvGraphicFramePr/>
                <a:graphic xmlns:a="http://schemas.openxmlformats.org/drawingml/2006/main">
                  <a:graphicData uri="http://schemas.microsoft.com/office/word/2010/wordprocessingShape">
                    <wps:wsp>
                      <wps:cNvCnPr/>
                      <wps:spPr>
                        <a:xfrm>
                          <a:off x="0" y="0"/>
                          <a:ext cx="45719" cy="5494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32C42" id="Straight Arrow Connector 6" o:spid="_x0000_s1026" type="#_x0000_t32" style="position:absolute;margin-left:231.45pt;margin-top:1.55pt;width:3.6pt;height:43.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" strokecolor="#5b9bd5 [3204]" strokeweight="3pt">
                <v:stroke endarrow="block" joinstyle="miter"/>
              </v:shape>
            </w:pict>
          </mc:Fallback>
        </mc:AlternateContent>
      </w:r>
    </w:p>
    <w:p w14:paraId="0B601F68" w14:textId="2F7D1F15" w:rsidR="0064286E" w:rsidRDefault="0064286E" w:rsidP="0064286E">
      <w:pPr>
        <w:rPr>
          <w:lang w:val="en-SG"/>
        </w:rPr>
      </w:pPr>
    </w:p>
    <w:p w14:paraId="01A19973" w14:textId="79D13633" w:rsidR="0064286E" w:rsidRDefault="00ED2868" w:rsidP="0064286E">
      <w:pPr>
        <w:rPr>
          <w:lang w:val="en-SG"/>
        </w:rPr>
      </w:pPr>
      <w:r>
        <w:rPr>
          <w:noProof/>
          <w:lang w:val="en-SG"/>
        </w:rPr>
        <mc:AlternateContent>
          <mc:Choice Requires="wps">
            <w:drawing>
              <wp:anchor distT="0" distB="0" distL="114300" distR="114300" simplePos="0" relativeHeight="251665493" behindDoc="1" locked="0" layoutInCell="1" allowOverlap="1" wp14:anchorId="31BBBF73" wp14:editId="7C027A16">
                <wp:simplePos x="0" y="0"/>
                <wp:positionH relativeFrom="margin">
                  <wp:posOffset>2091182</wp:posOffset>
                </wp:positionH>
                <wp:positionV relativeFrom="paragraph">
                  <wp:posOffset>6985</wp:posOffset>
                </wp:positionV>
                <wp:extent cx="1737360" cy="597408"/>
                <wp:effectExtent l="19050" t="0" r="34290" b="12700"/>
                <wp:wrapNone/>
                <wp:docPr id="224662556" name="Flowchart: Data 1"/>
                <wp:cNvGraphicFramePr/>
                <a:graphic xmlns:a="http://schemas.openxmlformats.org/drawingml/2006/main">
                  <a:graphicData uri="http://schemas.microsoft.com/office/word/2010/wordprocessingShape">
                    <wps:wsp>
                      <wps:cNvSpPr/>
                      <wps:spPr>
                        <a:xfrm>
                          <a:off x="0" y="0"/>
                          <a:ext cx="1737360" cy="59740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51C122" w14:textId="6E4AEB06" w:rsidR="00451587" w:rsidRPr="00ED2868" w:rsidRDefault="00451587" w:rsidP="00451587">
                            <w:pPr>
                              <w:jc w:val="center"/>
                              <w:rPr>
                                <w:lang w:val="en-US"/>
                              </w:rPr>
                            </w:pPr>
                            <w:r>
                              <w:rPr>
                                <w:lang w:val="en-US"/>
                              </w:rPr>
                              <w:t xml:space="preserve">Potentiometer </w:t>
                            </w:r>
                            <w:r>
                              <w:rPr>
                                <w:lang w:val="en-US"/>
                              </w:rPr>
                              <w:br/>
                              <w:t>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BBF73" id="_x0000_s1099" type="#_x0000_t111" style="position:absolute;margin-left:164.65pt;margin-top:.55pt;width:136.8pt;height:47.05pt;z-index:-2516509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" fillcolor="#5b9bd5 [3204]" strokecolor="#091723 [484]" strokeweight="1pt">
                <v:textbox>
                  <w:txbxContent>
                    <w:p w14:paraId="0251C122" w14:textId="6E4AEB06" w:rsidR="00451587" w:rsidRPr="00ED2868" w:rsidRDefault="00451587" w:rsidP="00451587">
                      <w:pPr>
                        <w:jc w:val="center"/>
                        <w:rPr>
                          <w:lang w:val="en-US"/>
                        </w:rPr>
                      </w:pPr>
                      <w:r>
                        <w:rPr>
                          <w:lang w:val="en-US"/>
                        </w:rPr>
                        <w:t xml:space="preserve">Potentiometer </w:t>
                      </w:r>
                      <w:r>
                        <w:rPr>
                          <w:lang w:val="en-US"/>
                        </w:rPr>
                        <w:br/>
                        <w:t>changes</w:t>
                      </w:r>
                    </w:p>
                  </w:txbxContent>
                </v:textbox>
                <w10:wrap anchorx="margin"/>
              </v:shape>
            </w:pict>
          </mc:Fallback>
        </mc:AlternateContent>
      </w:r>
    </w:p>
    <w:p w14:paraId="2F887AE3" w14:textId="2E634EC8" w:rsidR="0064286E" w:rsidRDefault="00672EA3" w:rsidP="00ED2868">
      <w:pPr>
        <w:tabs>
          <w:tab w:val="left" w:pos="5117"/>
        </w:tabs>
        <w:rPr>
          <w:lang w:val="en-SG"/>
        </w:rPr>
      </w:pPr>
      <w:r>
        <w:rPr>
          <w:noProof/>
          <w:lang w:val="en-SG"/>
        </w:rPr>
        <mc:AlternateContent>
          <mc:Choice Requires="wps">
            <w:drawing>
              <wp:anchor distT="0" distB="0" distL="114300" distR="114300" simplePos="0" relativeHeight="251658307" behindDoc="0" locked="0" layoutInCell="1" allowOverlap="1" wp14:anchorId="385478BE" wp14:editId="092F0F8F">
                <wp:simplePos x="0" y="0"/>
                <wp:positionH relativeFrom="column">
                  <wp:posOffset>950976</wp:posOffset>
                </wp:positionH>
                <wp:positionV relativeFrom="paragraph">
                  <wp:posOffset>131699</wp:posOffset>
                </wp:positionV>
                <wp:extent cx="1130173" cy="1382268"/>
                <wp:effectExtent l="19050" t="38100" r="51435" b="27940"/>
                <wp:wrapNone/>
                <wp:docPr id="2104312538" name="Straight Arrow Connector 6"/>
                <wp:cNvGraphicFramePr/>
                <a:graphic xmlns:a="http://schemas.openxmlformats.org/drawingml/2006/main">
                  <a:graphicData uri="http://schemas.microsoft.com/office/word/2010/wordprocessingShape">
                    <wps:wsp>
                      <wps:cNvCnPr/>
                      <wps:spPr>
                        <a:xfrm flipV="1">
                          <a:off x="0" y="0"/>
                          <a:ext cx="1130173" cy="13822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D3B43" id="Straight Arrow Connector 6" o:spid="_x0000_s1026" type="#_x0000_t32" style="position:absolute;margin-left:74.9pt;margin-top:10.35pt;width:89pt;height:108.85pt;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" strokecolor="#5b9bd5 [3204]" strokeweight="3pt">
                <v:stroke endarrow="block" joinstyle="miter"/>
              </v:shape>
            </w:pict>
          </mc:Fallback>
        </mc:AlternateContent>
      </w:r>
      <w:r>
        <w:rPr>
          <w:noProof/>
          <w:lang w:val="en-SG"/>
        </w:rPr>
        <mc:AlternateContent>
          <mc:Choice Requires="wps">
            <w:drawing>
              <wp:anchor distT="0" distB="0" distL="114300" distR="114300" simplePos="0" relativeHeight="251658306" behindDoc="0" locked="0" layoutInCell="1" allowOverlap="1" wp14:anchorId="395E1C6F" wp14:editId="4422BCAE">
                <wp:simplePos x="0" y="0"/>
                <wp:positionH relativeFrom="column">
                  <wp:posOffset>3829811</wp:posOffset>
                </wp:positionH>
                <wp:positionV relativeFrom="paragraph">
                  <wp:posOffset>21970</wp:posOffset>
                </wp:positionV>
                <wp:extent cx="1687068" cy="912876"/>
                <wp:effectExtent l="38100" t="38100" r="27940" b="20955"/>
                <wp:wrapNone/>
                <wp:docPr id="94070400" name="Straight Arrow Connector 6"/>
                <wp:cNvGraphicFramePr/>
                <a:graphic xmlns:a="http://schemas.openxmlformats.org/drawingml/2006/main">
                  <a:graphicData uri="http://schemas.microsoft.com/office/word/2010/wordprocessingShape">
                    <wps:wsp>
                      <wps:cNvCnPr/>
                      <wps:spPr>
                        <a:xfrm flipH="1" flipV="1">
                          <a:off x="0" y="0"/>
                          <a:ext cx="1687068" cy="91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A26BD" id="Straight Arrow Connector 6" o:spid="_x0000_s1026" type="#_x0000_t32" style="position:absolute;margin-left:301.55pt;margin-top:1.75pt;width:132.85pt;height:71.9pt;flip:x 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299" behindDoc="0" locked="0" layoutInCell="1" allowOverlap="1" wp14:anchorId="3CF8197E" wp14:editId="14F6D33D">
                <wp:simplePos x="0" y="0"/>
                <wp:positionH relativeFrom="column">
                  <wp:posOffset>3010535</wp:posOffset>
                </wp:positionH>
                <wp:positionV relativeFrom="paragraph">
                  <wp:posOffset>283210</wp:posOffset>
                </wp:positionV>
                <wp:extent cx="45085" cy="873125"/>
                <wp:effectExtent l="57150" t="19050" r="50165" b="41275"/>
                <wp:wrapNone/>
                <wp:docPr id="1237255672" name="Straight Arrow Connector 6"/>
                <wp:cNvGraphicFramePr/>
                <a:graphic xmlns:a="http://schemas.openxmlformats.org/drawingml/2006/main">
                  <a:graphicData uri="http://schemas.microsoft.com/office/word/2010/wordprocessingShape">
                    <wps:wsp>
                      <wps:cNvCnPr/>
                      <wps:spPr>
                        <a:xfrm>
                          <a:off x="0" y="0"/>
                          <a:ext cx="45085" cy="8731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A3BCD" id="Straight Arrow Connector 6" o:spid="_x0000_s1026" type="#_x0000_t32" style="position:absolute;margin-left:237.05pt;margin-top:22.3pt;width:3.55pt;height:68.7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296" behindDoc="0" locked="0" layoutInCell="1" allowOverlap="1" wp14:anchorId="5C12842E" wp14:editId="4D65BB51">
                <wp:simplePos x="0" y="0"/>
                <wp:positionH relativeFrom="column">
                  <wp:posOffset>1819275</wp:posOffset>
                </wp:positionH>
                <wp:positionV relativeFrom="paragraph">
                  <wp:posOffset>2550160</wp:posOffset>
                </wp:positionV>
                <wp:extent cx="2544445" cy="1461770"/>
                <wp:effectExtent l="19050" t="19050" r="27305" b="43180"/>
                <wp:wrapNone/>
                <wp:docPr id="542590514" name="Flowchart: Decision 7"/>
                <wp:cNvGraphicFramePr/>
                <a:graphic xmlns:a="http://schemas.openxmlformats.org/drawingml/2006/main">
                  <a:graphicData uri="http://schemas.microsoft.com/office/word/2010/wordprocessingShape">
                    <wps:wsp>
                      <wps:cNvSpPr/>
                      <wps:spPr>
                        <a:xfrm>
                          <a:off x="0" y="0"/>
                          <a:ext cx="2544445" cy="14617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98123" w14:textId="74955AAC" w:rsidR="0064286E" w:rsidRPr="00C37EF0" w:rsidRDefault="00963F12" w:rsidP="0064286E">
                            <w:pPr>
                              <w:jc w:val="center"/>
                              <w:rPr>
                                <w:lang w:val="en-SG"/>
                              </w:rPr>
                            </w:pPr>
                            <w:r>
                              <w:rPr>
                                <w:lang w:val="en-SG"/>
                              </w:rPr>
                              <w:t xml:space="preserve">Does EC </w:t>
                            </w:r>
                            <w:r w:rsidR="008D51B4">
                              <w:rPr>
                                <w:lang w:val="en-SG"/>
                              </w:rPr>
                              <w:t xml:space="preserve">levels </w:t>
                            </w:r>
                            <w:r w:rsidR="00F860B5">
                              <w:rPr>
                                <w:lang w:val="en-SG"/>
                              </w:rPr>
                              <w:t>fall between 1.0 and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2842E" id="_x0000_s1100" type="#_x0000_t110" style="position:absolute;margin-left:143.25pt;margin-top:200.8pt;width:200.35pt;height:115.1pt;z-index:251658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" fillcolor="#5b9bd5 [3204]" strokecolor="#091723 [484]" strokeweight="1pt">
                <v:textbox>
                  <w:txbxContent>
                    <w:p w14:paraId="2E498123" w14:textId="74955AAC" w:rsidR="0064286E" w:rsidRPr="00C37EF0" w:rsidRDefault="00963F12" w:rsidP="0064286E">
                      <w:pPr>
                        <w:jc w:val="center"/>
                        <w:rPr>
                          <w:lang w:val="en-SG"/>
                        </w:rPr>
                      </w:pPr>
                      <w:r>
                        <w:rPr>
                          <w:lang w:val="en-SG"/>
                        </w:rPr>
                        <w:t xml:space="preserve">Does EC </w:t>
                      </w:r>
                      <w:r w:rsidR="008D51B4">
                        <w:rPr>
                          <w:lang w:val="en-SG"/>
                        </w:rPr>
                        <w:t xml:space="preserve">levels </w:t>
                      </w:r>
                      <w:r w:rsidR="00F860B5">
                        <w:rPr>
                          <w:lang w:val="en-SG"/>
                        </w:rPr>
                        <w:t>fall between 1.0 and 2.5</w:t>
                      </w:r>
                    </w:p>
                  </w:txbxContent>
                </v:textbox>
              </v:shape>
            </w:pict>
          </mc:Fallback>
        </mc:AlternateContent>
      </w:r>
      <w:r w:rsidR="0064286E">
        <w:rPr>
          <w:noProof/>
          <w:lang w:val="en-SG"/>
        </w:rPr>
        <mc:AlternateContent>
          <mc:Choice Requires="wps">
            <w:drawing>
              <wp:anchor distT="0" distB="0" distL="114300" distR="114300" simplePos="0" relativeHeight="251658303" behindDoc="0" locked="0" layoutInCell="1" allowOverlap="1" wp14:anchorId="52CFEDC3" wp14:editId="0DE13BCB">
                <wp:simplePos x="0" y="0"/>
                <wp:positionH relativeFrom="column">
                  <wp:posOffset>3047365</wp:posOffset>
                </wp:positionH>
                <wp:positionV relativeFrom="paragraph">
                  <wp:posOffset>1976120</wp:posOffset>
                </wp:positionV>
                <wp:extent cx="45085" cy="584835"/>
                <wp:effectExtent l="57150" t="19050" r="50165" b="43815"/>
                <wp:wrapNone/>
                <wp:docPr id="788686515" name="Straight Arrow Connector 6"/>
                <wp:cNvGraphicFramePr/>
                <a:graphic xmlns:a="http://schemas.openxmlformats.org/drawingml/2006/main">
                  <a:graphicData uri="http://schemas.microsoft.com/office/word/2010/wordprocessingShape">
                    <wps:wsp>
                      <wps:cNvCnPr/>
                      <wps:spPr>
                        <a:xfrm>
                          <a:off x="0" y="0"/>
                          <a:ext cx="45085" cy="5848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F6986" id="Straight Arrow Connector 6" o:spid="_x0000_s1026" type="#_x0000_t32" style="position:absolute;margin-left:239.95pt;margin-top:155.6pt;width:3.55pt;height:46.0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" strokecolor="#5b9bd5 [3204]" strokeweight="3pt">
                <v:stroke endarrow="block" joinstyle="miter"/>
              </v:shape>
            </w:pict>
          </mc:Fallback>
        </mc:AlternateContent>
      </w:r>
      <w:r w:rsidR="00ED2868">
        <w:rPr>
          <w:lang w:val="en-SG"/>
        </w:rPr>
        <w:tab/>
      </w:r>
    </w:p>
    <w:p w14:paraId="21DF3374" w14:textId="10ABDAD6" w:rsidR="0064286E" w:rsidRDefault="0064286E" w:rsidP="0064286E">
      <w:pPr>
        <w:rPr>
          <w:lang w:val="en-SG"/>
        </w:rPr>
      </w:pPr>
    </w:p>
    <w:p w14:paraId="0AC5B815" w14:textId="46954F60" w:rsidR="0064286E" w:rsidRDefault="003118B8" w:rsidP="0064286E">
      <w:pPr>
        <w:rPr>
          <w:lang w:val="en-SG"/>
        </w:rPr>
      </w:pPr>
      <w:r>
        <w:rPr>
          <w:noProof/>
          <w:lang w:val="en-SG"/>
        </w:rPr>
        <mc:AlternateContent>
          <mc:Choice Requires="wps">
            <w:drawing>
              <wp:anchor distT="0" distB="0" distL="114300" distR="114300" simplePos="0" relativeHeight="251726933" behindDoc="0" locked="0" layoutInCell="1" allowOverlap="1" wp14:anchorId="4B89B74C" wp14:editId="5D5036C3">
                <wp:simplePos x="0" y="0"/>
                <wp:positionH relativeFrom="column">
                  <wp:posOffset>3592068</wp:posOffset>
                </wp:positionH>
                <wp:positionV relativeFrom="paragraph">
                  <wp:posOffset>76835</wp:posOffset>
                </wp:positionV>
                <wp:extent cx="944880" cy="408305"/>
                <wp:effectExtent l="0" t="0" r="26670" b="86995"/>
                <wp:wrapNone/>
                <wp:docPr id="843900423"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7929"/>
                            <a:gd name="adj2" fmla="val 63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572684F" w14:textId="01C530E5" w:rsidR="003118B8" w:rsidRPr="003E530F" w:rsidRDefault="003118B8" w:rsidP="003118B8">
                            <w:pPr>
                              <w:jc w:val="center"/>
                              <w:rPr>
                                <w:lang w:val="en-US"/>
                              </w:rPr>
                            </w:pPr>
                            <w:r>
                              <w:rPr>
                                <w:lang w:val="en-US"/>
                              </w:rPr>
                              <w:t>REQ - 21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9B74C" id="_x0000_s1101" type="#_x0000_t61" style="position:absolute;margin-left:282.85pt;margin-top:6.05pt;width:74.4pt;height:32.15pt;z-index:25172693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" adj="4767,24622" fillcolor="#a5a5a5 [3206]" strokecolor="#181818 [486]" strokeweight="1pt">
                <v:textbox>
                  <w:txbxContent>
                    <w:p w14:paraId="6572684F" w14:textId="01C530E5" w:rsidR="003118B8" w:rsidRPr="003E530F" w:rsidRDefault="003118B8" w:rsidP="003118B8">
                      <w:pPr>
                        <w:jc w:val="center"/>
                        <w:rPr>
                          <w:lang w:val="en-US"/>
                        </w:rPr>
                      </w:pPr>
                      <w:r>
                        <w:rPr>
                          <w:lang w:val="en-US"/>
                        </w:rPr>
                        <w:t>REQ - 21</w:t>
                      </w:r>
                    </w:p>
                  </w:txbxContent>
                </v:textbox>
              </v:shape>
            </w:pict>
          </mc:Fallback>
        </mc:AlternateContent>
      </w:r>
    </w:p>
    <w:p w14:paraId="5E33ABAC" w14:textId="3CA276EF" w:rsidR="0064286E" w:rsidRDefault="00672EA3" w:rsidP="0064286E">
      <w:pPr>
        <w:rPr>
          <w:lang w:val="en-SG"/>
        </w:rPr>
      </w:pPr>
      <w:r>
        <w:rPr>
          <w:noProof/>
          <w:lang w:val="en-SG"/>
        </w:rPr>
        <mc:AlternateContent>
          <mc:Choice Requires="wps">
            <w:drawing>
              <wp:anchor distT="0" distB="0" distL="114300" distR="114300" simplePos="0" relativeHeight="251658298" behindDoc="0" locked="0" layoutInCell="1" allowOverlap="1" wp14:anchorId="159A82EE" wp14:editId="1111B1E8">
                <wp:simplePos x="0" y="0"/>
                <wp:positionH relativeFrom="column">
                  <wp:posOffset>4790948</wp:posOffset>
                </wp:positionH>
                <wp:positionV relativeFrom="paragraph">
                  <wp:posOffset>114173</wp:posOffset>
                </wp:positionV>
                <wp:extent cx="1405719" cy="670560"/>
                <wp:effectExtent l="0" t="0" r="23495" b="15240"/>
                <wp:wrapNone/>
                <wp:docPr id="840762728" name="Rectangle 8"/>
                <wp:cNvGraphicFramePr/>
                <a:graphic xmlns:a="http://schemas.openxmlformats.org/drawingml/2006/main">
                  <a:graphicData uri="http://schemas.microsoft.com/office/word/2010/wordprocessingShape">
                    <wps:wsp>
                      <wps:cNvSpPr/>
                      <wps:spPr>
                        <a:xfrm>
                          <a:off x="0" y="0"/>
                          <a:ext cx="1405719" cy="670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8CDB70" w14:textId="57E103FF" w:rsidR="00075016" w:rsidRPr="0037580C" w:rsidRDefault="00075016" w:rsidP="00075016">
                            <w:pPr>
                              <w:rPr>
                                <w:lang w:val="en-SG"/>
                              </w:rPr>
                            </w:pPr>
                            <w:r>
                              <w:rPr>
                                <w:lang w:val="en-SG"/>
                              </w:rPr>
                              <w:t>Solution will be dispensed into the plants</w:t>
                            </w:r>
                          </w:p>
                          <w:p w14:paraId="3BA7155D" w14:textId="2B4AF45A" w:rsidR="0064286E" w:rsidRPr="0037580C" w:rsidRDefault="0064286E" w:rsidP="0064286E">
                            <w:pP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82EE" id="_x0000_s1102" style="position:absolute;margin-left:377.25pt;margin-top:9pt;width:110.7pt;height:52.8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" fillcolor="#5b9bd5 [3204]" strokecolor="#091723 [484]" strokeweight="1pt">
                <v:textbox>
                  <w:txbxContent>
                    <w:p w14:paraId="758CDB70" w14:textId="57E103FF" w:rsidR="00075016" w:rsidRPr="0037580C" w:rsidRDefault="00075016" w:rsidP="00075016">
                      <w:pPr>
                        <w:rPr>
                          <w:lang w:val="en-SG"/>
                        </w:rPr>
                      </w:pPr>
                      <w:r>
                        <w:rPr>
                          <w:lang w:val="en-SG"/>
                        </w:rPr>
                        <w:t>Solution will be dispensed into the plants</w:t>
                      </w:r>
                    </w:p>
                    <w:p w14:paraId="3BA7155D" w14:textId="2B4AF45A" w:rsidR="0064286E" w:rsidRPr="0037580C" w:rsidRDefault="0064286E" w:rsidP="0064286E">
                      <w:pPr>
                        <w:rPr>
                          <w:lang w:val="en-SG"/>
                        </w:rPr>
                      </w:pPr>
                    </w:p>
                  </w:txbxContent>
                </v:textbox>
              </v:rect>
            </w:pict>
          </mc:Fallback>
        </mc:AlternateContent>
      </w:r>
    </w:p>
    <w:p w14:paraId="7F4DC3DA" w14:textId="2224CBC4" w:rsidR="0064286E" w:rsidRDefault="0064286E" w:rsidP="0064286E">
      <w:pPr>
        <w:rPr>
          <w:lang w:val="en-SG"/>
        </w:rPr>
      </w:pPr>
      <w:r>
        <w:rPr>
          <w:noProof/>
          <w:lang w:val="en-SG"/>
        </w:rPr>
        <mc:AlternateContent>
          <mc:Choice Requires="wps">
            <w:drawing>
              <wp:anchor distT="0" distB="0" distL="114300" distR="114300" simplePos="0" relativeHeight="251658300" behindDoc="0" locked="0" layoutInCell="1" allowOverlap="1" wp14:anchorId="14BF8815" wp14:editId="70B97E1F">
                <wp:simplePos x="0" y="0"/>
                <wp:positionH relativeFrom="column">
                  <wp:posOffset>2002707</wp:posOffset>
                </wp:positionH>
                <wp:positionV relativeFrom="paragraph">
                  <wp:posOffset>14163</wp:posOffset>
                </wp:positionV>
                <wp:extent cx="2142698" cy="900752"/>
                <wp:effectExtent l="0" t="0" r="10160" b="13970"/>
                <wp:wrapNone/>
                <wp:docPr id="434995152" name="Rectangle 8"/>
                <wp:cNvGraphicFramePr/>
                <a:graphic xmlns:a="http://schemas.openxmlformats.org/drawingml/2006/main">
                  <a:graphicData uri="http://schemas.microsoft.com/office/word/2010/wordprocessingShape">
                    <wps:wsp>
                      <wps:cNvSpPr/>
                      <wps:spPr>
                        <a:xfrm>
                          <a:off x="0" y="0"/>
                          <a:ext cx="2142698" cy="900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BBE627" w14:textId="6CD8240D" w:rsidR="0064286E" w:rsidRPr="0037580C" w:rsidRDefault="0064286E" w:rsidP="00355CFB">
                            <w:pPr>
                              <w:jc w:val="center"/>
                              <w:rPr>
                                <w:lang w:val="en-SG"/>
                              </w:rPr>
                            </w:pPr>
                            <w:r>
                              <w:rPr>
                                <w:lang w:val="en-SG"/>
                              </w:rPr>
                              <w:t xml:space="preserve">Display </w:t>
                            </w:r>
                            <w:r w:rsidR="00355CFB">
                              <w:rPr>
                                <w:lang w:val="en-SG"/>
                              </w:rPr>
                              <w:t>electrical conductivity</w:t>
                            </w:r>
                            <w:r>
                              <w:rPr>
                                <w:lang w:val="en-SG"/>
                              </w:rPr>
                              <w:t xml:space="preserve"> in screen</w:t>
                            </w:r>
                            <w:r w:rsidR="00355CFB">
                              <w:rPr>
                                <w:lang w:val="en-SG"/>
                              </w:rPr>
                              <w:t xml:space="preserve"> </w:t>
                            </w:r>
                            <w:r>
                              <w:rPr>
                                <w:lang w:val="en-SG"/>
                              </w:rPr>
                              <w:t>&amp;</w:t>
                            </w:r>
                            <w:r w:rsidR="00355CFB">
                              <w:rPr>
                                <w:lang w:val="en-SG"/>
                              </w:rPr>
                              <w:t xml:space="preserve"> </w:t>
                            </w:r>
                            <w:r>
                              <w:rPr>
                                <w:lang w:val="en-SG"/>
                              </w:rPr>
                              <w:t xml:space="preserve">Upload data to </w:t>
                            </w:r>
                            <w:proofErr w:type="spellStart"/>
                            <w:r>
                              <w:rPr>
                                <w:lang w:val="en-SG"/>
                              </w:rPr>
                              <w:t>nodeRED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F8815" id="_x0000_s1103" style="position:absolute;margin-left:157.7pt;margin-top:1.1pt;width:168.7pt;height:70.9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" fillcolor="#5b9bd5 [3204]" strokecolor="#091723 [484]" strokeweight="1pt">
                <v:textbox>
                  <w:txbxContent>
                    <w:p w14:paraId="05BBE627" w14:textId="6CD8240D" w:rsidR="0064286E" w:rsidRPr="0037580C" w:rsidRDefault="0064286E" w:rsidP="00355CFB">
                      <w:pPr>
                        <w:jc w:val="center"/>
                        <w:rPr>
                          <w:lang w:val="en-SG"/>
                        </w:rPr>
                      </w:pPr>
                      <w:r>
                        <w:rPr>
                          <w:lang w:val="en-SG"/>
                        </w:rPr>
                        <w:t xml:space="preserve">Display </w:t>
                      </w:r>
                      <w:r w:rsidR="00355CFB">
                        <w:rPr>
                          <w:lang w:val="en-SG"/>
                        </w:rPr>
                        <w:t>electrical conductivity</w:t>
                      </w:r>
                      <w:r>
                        <w:rPr>
                          <w:lang w:val="en-SG"/>
                        </w:rPr>
                        <w:t xml:space="preserve"> in screen</w:t>
                      </w:r>
                      <w:r w:rsidR="00355CFB">
                        <w:rPr>
                          <w:lang w:val="en-SG"/>
                        </w:rPr>
                        <w:t xml:space="preserve"> </w:t>
                      </w:r>
                      <w:r>
                        <w:rPr>
                          <w:lang w:val="en-SG"/>
                        </w:rPr>
                        <w:t>&amp;</w:t>
                      </w:r>
                      <w:r w:rsidR="00355CFB">
                        <w:rPr>
                          <w:lang w:val="en-SG"/>
                        </w:rPr>
                        <w:t xml:space="preserve"> </w:t>
                      </w:r>
                      <w:r>
                        <w:rPr>
                          <w:lang w:val="en-SG"/>
                        </w:rPr>
                        <w:t xml:space="preserve">Upload data to </w:t>
                      </w:r>
                      <w:proofErr w:type="spellStart"/>
                      <w:r>
                        <w:rPr>
                          <w:lang w:val="en-SG"/>
                        </w:rPr>
                        <w:t>nodeRED</w:t>
                      </w:r>
                      <w:proofErr w:type="spellEnd"/>
                    </w:p>
                  </w:txbxContent>
                </v:textbox>
              </v:rect>
            </w:pict>
          </mc:Fallback>
        </mc:AlternateContent>
      </w:r>
    </w:p>
    <w:p w14:paraId="655F8CF6" w14:textId="502568F7" w:rsidR="0064286E" w:rsidRDefault="00A03953" w:rsidP="0064286E">
      <w:pPr>
        <w:rPr>
          <w:lang w:val="en-SG"/>
        </w:rPr>
      </w:pPr>
      <w:r>
        <w:rPr>
          <w:noProof/>
          <w:lang w:val="en-SG"/>
        </w:rPr>
        <mc:AlternateContent>
          <mc:Choice Requires="wps">
            <w:drawing>
              <wp:anchor distT="0" distB="0" distL="114300" distR="114300" simplePos="0" relativeHeight="251658297" behindDoc="0" locked="0" layoutInCell="1" allowOverlap="1" wp14:anchorId="4BC3B905" wp14:editId="563026C6">
                <wp:simplePos x="0" y="0"/>
                <wp:positionH relativeFrom="margin">
                  <wp:align>left</wp:align>
                </wp:positionH>
                <wp:positionV relativeFrom="paragraph">
                  <wp:posOffset>123317</wp:posOffset>
                </wp:positionV>
                <wp:extent cx="1230630" cy="670560"/>
                <wp:effectExtent l="0" t="0" r="26670" b="15240"/>
                <wp:wrapNone/>
                <wp:docPr id="355042025" name="Rectangle 8"/>
                <wp:cNvGraphicFramePr/>
                <a:graphic xmlns:a="http://schemas.openxmlformats.org/drawingml/2006/main">
                  <a:graphicData uri="http://schemas.microsoft.com/office/word/2010/wordprocessingShape">
                    <wps:wsp>
                      <wps:cNvSpPr/>
                      <wps:spPr>
                        <a:xfrm>
                          <a:off x="0" y="0"/>
                          <a:ext cx="1230630" cy="670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EB6981" w14:textId="148AA416" w:rsidR="0064286E" w:rsidRPr="0037580C" w:rsidRDefault="00075016" w:rsidP="0064286E">
                            <w:pPr>
                              <w:rPr>
                                <w:lang w:val="en-SG"/>
                              </w:rPr>
                            </w:pPr>
                            <w:r>
                              <w:rPr>
                                <w:lang w:val="en-SG"/>
                              </w:rPr>
                              <w:t>Solution will not be dispensed into the plants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B905" id="_x0000_s1104" style="position:absolute;margin-left:0;margin-top:9.7pt;width:96.9pt;height:52.8pt;z-index:25165829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" fillcolor="#5b9bd5 [3204]" strokecolor="#091723 [484]" strokeweight="1pt">
                <v:textbox>
                  <w:txbxContent>
                    <w:p w14:paraId="13EB6981" w14:textId="148AA416" w:rsidR="0064286E" w:rsidRPr="0037580C" w:rsidRDefault="00075016" w:rsidP="0064286E">
                      <w:pPr>
                        <w:rPr>
                          <w:lang w:val="en-SG"/>
                        </w:rPr>
                      </w:pPr>
                      <w:r>
                        <w:rPr>
                          <w:lang w:val="en-SG"/>
                        </w:rPr>
                        <w:t>Solution will not be dispensed into the plants</w:t>
                      </w:r>
                    </w:p>
                  </w:txbxContent>
                </v:textbox>
                <w10:wrap anchorx="margin"/>
              </v:rect>
            </w:pict>
          </mc:Fallback>
        </mc:AlternateContent>
      </w:r>
      <w:r w:rsidR="00672EA3">
        <w:rPr>
          <w:noProof/>
          <w:lang w:val="en-SG"/>
        </w:rPr>
        <mc:AlternateContent>
          <mc:Choice Requires="wps">
            <w:drawing>
              <wp:anchor distT="0" distB="0" distL="114300" distR="114300" simplePos="0" relativeHeight="251662421" behindDoc="0" locked="0" layoutInCell="1" allowOverlap="1" wp14:anchorId="42BC7AE5" wp14:editId="07D40226">
                <wp:simplePos x="0" y="0"/>
                <wp:positionH relativeFrom="column">
                  <wp:posOffset>5681218</wp:posOffset>
                </wp:positionH>
                <wp:positionV relativeFrom="paragraph">
                  <wp:posOffset>239776</wp:posOffset>
                </wp:positionV>
                <wp:extent cx="45719" cy="1299210"/>
                <wp:effectExtent l="57150" t="38100" r="69215" b="15240"/>
                <wp:wrapNone/>
                <wp:docPr id="1681881731" name="Straight Arrow Connector 6"/>
                <wp:cNvGraphicFramePr/>
                <a:graphic xmlns:a="http://schemas.openxmlformats.org/drawingml/2006/main">
                  <a:graphicData uri="http://schemas.microsoft.com/office/word/2010/wordprocessingShape">
                    <wps:wsp>
                      <wps:cNvCnPr/>
                      <wps:spPr>
                        <a:xfrm flipH="1" flipV="1">
                          <a:off x="0" y="0"/>
                          <a:ext cx="45719" cy="129921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D5450" id="Straight Arrow Connector 6" o:spid="_x0000_s1026" type="#_x0000_t32" style="position:absolute;margin-left:447.35pt;margin-top:18.9pt;width:3.6pt;height:102.3pt;flip:x y;z-index:2516624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" strokecolor="#5b9bd5 [3204]" strokeweight="3pt">
                <v:stroke endarrow="block" joinstyle="miter"/>
              </v:shape>
            </w:pict>
          </mc:Fallback>
        </mc:AlternateContent>
      </w:r>
    </w:p>
    <w:p w14:paraId="1DAFA27E" w14:textId="05D40D0F" w:rsidR="0064286E" w:rsidRDefault="0064286E" w:rsidP="0064286E">
      <w:pPr>
        <w:rPr>
          <w:lang w:val="en-SG"/>
        </w:rPr>
      </w:pPr>
    </w:p>
    <w:p w14:paraId="75F98F8A" w14:textId="03E071A5" w:rsidR="0064286E" w:rsidRDefault="00A03953" w:rsidP="0064286E">
      <w:pPr>
        <w:rPr>
          <w:lang w:val="en-SG"/>
        </w:rPr>
      </w:pPr>
      <w:r>
        <w:rPr>
          <w:noProof/>
          <w:lang w:val="en-SG"/>
        </w:rPr>
        <mc:AlternateContent>
          <mc:Choice Requires="wps">
            <w:drawing>
              <wp:anchor distT="0" distB="0" distL="114300" distR="114300" simplePos="0" relativeHeight="251671637" behindDoc="0" locked="0" layoutInCell="1" allowOverlap="1" wp14:anchorId="453961F9" wp14:editId="0759AC22">
                <wp:simplePos x="0" y="0"/>
                <wp:positionH relativeFrom="column">
                  <wp:posOffset>512064</wp:posOffset>
                </wp:positionH>
                <wp:positionV relativeFrom="paragraph">
                  <wp:posOffset>223012</wp:posOffset>
                </wp:positionV>
                <wp:extent cx="99060" cy="632460"/>
                <wp:effectExtent l="19050" t="38100" r="53340" b="15240"/>
                <wp:wrapNone/>
                <wp:docPr id="207550602" name="Straight Arrow Connector 6"/>
                <wp:cNvGraphicFramePr/>
                <a:graphic xmlns:a="http://schemas.openxmlformats.org/drawingml/2006/main">
                  <a:graphicData uri="http://schemas.microsoft.com/office/word/2010/wordprocessingShape">
                    <wps:wsp>
                      <wps:cNvCnPr/>
                      <wps:spPr>
                        <a:xfrm flipV="1">
                          <a:off x="0" y="0"/>
                          <a:ext cx="99060" cy="6324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D8954" id="Straight Arrow Connector 6" o:spid="_x0000_s1026" type="#_x0000_t32" style="position:absolute;margin-left:40.3pt;margin-top:17.55pt;width:7.8pt;height:49.8pt;flip:y;z-index:2516716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" strokecolor="#5b9bd5 [3204]" strokeweight="3pt">
                <v:stroke endarrow="block" joinstyle="miter"/>
              </v:shape>
            </w:pict>
          </mc:Fallback>
        </mc:AlternateContent>
      </w:r>
    </w:p>
    <w:p w14:paraId="0204A430" w14:textId="538D94CC" w:rsidR="0064286E" w:rsidRDefault="0064286E" w:rsidP="0064286E">
      <w:pPr>
        <w:rPr>
          <w:lang w:val="en-SG"/>
        </w:rPr>
      </w:pPr>
    </w:p>
    <w:p w14:paraId="071B6D14" w14:textId="762F5D0A" w:rsidR="0064286E" w:rsidRDefault="00A03953" w:rsidP="0064286E">
      <w:pPr>
        <w:rPr>
          <w:lang w:val="en-SG"/>
        </w:rPr>
      </w:pPr>
      <w:r>
        <w:rPr>
          <w:noProof/>
          <w:lang w:val="en-SG"/>
        </w:rPr>
        <mc:AlternateContent>
          <mc:Choice Requires="wps">
            <w:drawing>
              <wp:anchor distT="0" distB="0" distL="114300" distR="114300" simplePos="0" relativeHeight="251669589" behindDoc="1" locked="0" layoutInCell="1" allowOverlap="1" wp14:anchorId="69883BEC" wp14:editId="46A3DB7F">
                <wp:simplePos x="0" y="0"/>
                <wp:positionH relativeFrom="margin">
                  <wp:posOffset>-457200</wp:posOffset>
                </wp:positionH>
                <wp:positionV relativeFrom="paragraph">
                  <wp:posOffset>290068</wp:posOffset>
                </wp:positionV>
                <wp:extent cx="1584960" cy="1030224"/>
                <wp:effectExtent l="0" t="0" r="15240" b="17780"/>
                <wp:wrapNone/>
                <wp:docPr id="495259988" name="Flowchart: Data 1"/>
                <wp:cNvGraphicFramePr/>
                <a:graphic xmlns:a="http://schemas.openxmlformats.org/drawingml/2006/main">
                  <a:graphicData uri="http://schemas.microsoft.com/office/word/2010/wordprocessingShape">
                    <wps:wsp>
                      <wps:cNvSpPr/>
                      <wps:spPr>
                        <a:xfrm>
                          <a:off x="0" y="0"/>
                          <a:ext cx="1584960" cy="103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4C55CC" w14:textId="74876DB1" w:rsidR="00A03953" w:rsidRPr="00ED2868" w:rsidRDefault="00A03953" w:rsidP="00A03953">
                            <w:pPr>
                              <w:jc w:val="center"/>
                              <w:rPr>
                                <w:lang w:val="en-US"/>
                              </w:rPr>
                            </w:pPr>
                            <w:r>
                              <w:rPr>
                                <w:lang w:val="en-US"/>
                              </w:rPr>
                              <w:t>Servo Motor remains at 0 degrees to not let solution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83BEC" id="_x0000_s1105" style="position:absolute;margin-left:-36pt;margin-top:22.85pt;width:124.8pt;height:81.1pt;z-index:-2516468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" fillcolor="#5b9bd5 [3204]" strokecolor="#091723 [484]" strokeweight="1pt">
                <v:textbox>
                  <w:txbxContent>
                    <w:p w14:paraId="104C55CC" w14:textId="74876DB1" w:rsidR="00A03953" w:rsidRPr="00ED2868" w:rsidRDefault="00A03953" w:rsidP="00A03953">
                      <w:pPr>
                        <w:jc w:val="center"/>
                        <w:rPr>
                          <w:lang w:val="en-US"/>
                        </w:rPr>
                      </w:pPr>
                      <w:r>
                        <w:rPr>
                          <w:lang w:val="en-US"/>
                        </w:rPr>
                        <w:t>Servo Motor remains at 0 degrees to not let solution out</w:t>
                      </w:r>
                    </w:p>
                  </w:txbxContent>
                </v:textbox>
                <w10:wrap anchorx="margin"/>
              </v:rect>
            </w:pict>
          </mc:Fallback>
        </mc:AlternateContent>
      </w:r>
      <w:r w:rsidR="0064286E" w:rsidRPr="007F3F84">
        <w:rPr>
          <w:noProof/>
          <w:lang w:val="en-SG"/>
        </w:rPr>
        <mc:AlternateContent>
          <mc:Choice Requires="wps">
            <w:drawing>
              <wp:anchor distT="45720" distB="45720" distL="114300" distR="114300" simplePos="0" relativeHeight="251658302" behindDoc="0" locked="0" layoutInCell="1" allowOverlap="1" wp14:anchorId="73346197" wp14:editId="508D1990">
                <wp:simplePos x="0" y="0"/>
                <wp:positionH relativeFrom="column">
                  <wp:posOffset>4405713</wp:posOffset>
                </wp:positionH>
                <wp:positionV relativeFrom="paragraph">
                  <wp:posOffset>197623</wp:posOffset>
                </wp:positionV>
                <wp:extent cx="336550" cy="492760"/>
                <wp:effectExtent l="0" t="0" r="0" b="2540"/>
                <wp:wrapSquare wrapText="bothSides"/>
                <wp:docPr id="1725893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14791BBF" w14:textId="77777777" w:rsidR="0064286E" w:rsidRPr="007F3F84" w:rsidRDefault="0064286E" w:rsidP="0064286E">
                            <w:pPr>
                              <w:rPr>
                                <w:b/>
                                <w:bCs/>
                                <w:sz w:val="48"/>
                                <w:szCs w:val="48"/>
                                <w:lang w:val="en-SG"/>
                              </w:rPr>
                            </w:pPr>
                            <w:r>
                              <w:rPr>
                                <w:b/>
                                <w:bCs/>
                                <w:sz w:val="48"/>
                                <w:szCs w:val="48"/>
                                <w:lang w:val="en-SG"/>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46197" id="_x0000_s1106" type="#_x0000_t202" style="position:absolute;margin-left:346.9pt;margin-top:15.55pt;width:26.5pt;height:38.8pt;z-index:2516583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" filled="f" stroked="f">
                <v:textbox>
                  <w:txbxContent>
                    <w:p w14:paraId="14791BBF" w14:textId="77777777" w:rsidR="0064286E" w:rsidRPr="007F3F84" w:rsidRDefault="0064286E" w:rsidP="0064286E">
                      <w:pPr>
                        <w:rPr>
                          <w:b/>
                          <w:bCs/>
                          <w:sz w:val="48"/>
                          <w:szCs w:val="48"/>
                          <w:lang w:val="en-SG"/>
                        </w:rPr>
                      </w:pPr>
                      <w:r>
                        <w:rPr>
                          <w:b/>
                          <w:bCs/>
                          <w:sz w:val="48"/>
                          <w:szCs w:val="48"/>
                          <w:lang w:val="en-SG"/>
                        </w:rPr>
                        <w:t>N</w:t>
                      </w:r>
                    </w:p>
                  </w:txbxContent>
                </v:textbox>
                <w10:wrap type="square"/>
              </v:shape>
            </w:pict>
          </mc:Fallback>
        </mc:AlternateContent>
      </w:r>
      <w:r w:rsidR="0064286E" w:rsidRPr="007F3F84">
        <w:rPr>
          <w:noProof/>
          <w:lang w:val="en-SG"/>
        </w:rPr>
        <mc:AlternateContent>
          <mc:Choice Requires="wps">
            <w:drawing>
              <wp:anchor distT="45720" distB="45720" distL="114300" distR="114300" simplePos="0" relativeHeight="251658301" behindDoc="0" locked="0" layoutInCell="1" allowOverlap="1" wp14:anchorId="3F0B5E20" wp14:editId="3226CD30">
                <wp:simplePos x="0" y="0"/>
                <wp:positionH relativeFrom="column">
                  <wp:posOffset>1449485</wp:posOffset>
                </wp:positionH>
                <wp:positionV relativeFrom="paragraph">
                  <wp:posOffset>201267</wp:posOffset>
                </wp:positionV>
                <wp:extent cx="336550" cy="492760"/>
                <wp:effectExtent l="0" t="0" r="0" b="2540"/>
                <wp:wrapSquare wrapText="bothSides"/>
                <wp:docPr id="1848393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052A1CFF" w14:textId="77777777" w:rsidR="0064286E" w:rsidRPr="007F3F84" w:rsidRDefault="0064286E" w:rsidP="0064286E">
                            <w:pPr>
                              <w:rPr>
                                <w:b/>
                                <w:bCs/>
                                <w:sz w:val="48"/>
                                <w:szCs w:val="48"/>
                                <w:lang w:val="en-SG"/>
                              </w:rPr>
                            </w:pPr>
                            <w:r w:rsidRPr="007F3F84">
                              <w:rPr>
                                <w:b/>
                                <w:bCs/>
                                <w:sz w:val="48"/>
                                <w:szCs w:val="48"/>
                                <w:lang w:val="en-SG"/>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5E20" id="_x0000_s1107" type="#_x0000_t202" style="position:absolute;margin-left:114.15pt;margin-top:15.85pt;width:26.5pt;height:38.8pt;z-index:25165830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" filled="f" stroked="f">
                <v:textbox>
                  <w:txbxContent>
                    <w:p w14:paraId="052A1CFF" w14:textId="77777777" w:rsidR="0064286E" w:rsidRPr="007F3F84" w:rsidRDefault="0064286E" w:rsidP="0064286E">
                      <w:pPr>
                        <w:rPr>
                          <w:b/>
                          <w:bCs/>
                          <w:sz w:val="48"/>
                          <w:szCs w:val="48"/>
                          <w:lang w:val="en-SG"/>
                        </w:rPr>
                      </w:pPr>
                      <w:r w:rsidRPr="007F3F84">
                        <w:rPr>
                          <w:b/>
                          <w:bCs/>
                          <w:sz w:val="48"/>
                          <w:szCs w:val="48"/>
                          <w:lang w:val="en-SG"/>
                        </w:rPr>
                        <w:t>Y</w:t>
                      </w:r>
                    </w:p>
                  </w:txbxContent>
                </v:textbox>
                <w10:wrap type="square"/>
              </v:shape>
            </w:pict>
          </mc:Fallback>
        </mc:AlternateContent>
      </w:r>
    </w:p>
    <w:p w14:paraId="42344F1E" w14:textId="5FFA561C" w:rsidR="0064286E" w:rsidRDefault="00451587" w:rsidP="0064286E">
      <w:pPr>
        <w:rPr>
          <w:lang w:val="en-SG"/>
        </w:rPr>
      </w:pPr>
      <w:r>
        <w:rPr>
          <w:noProof/>
          <w:lang w:val="en-SG"/>
        </w:rPr>
        <mc:AlternateContent>
          <mc:Choice Requires="wps">
            <w:drawing>
              <wp:anchor distT="0" distB="0" distL="114300" distR="114300" simplePos="0" relativeHeight="251667541" behindDoc="1" locked="0" layoutInCell="1" allowOverlap="1" wp14:anchorId="650AAFD3" wp14:editId="2B602BEC">
                <wp:simplePos x="0" y="0"/>
                <wp:positionH relativeFrom="margin">
                  <wp:posOffset>4931664</wp:posOffset>
                </wp:positionH>
                <wp:positionV relativeFrom="paragraph">
                  <wp:posOffset>132969</wp:posOffset>
                </wp:positionV>
                <wp:extent cx="1517904" cy="859536"/>
                <wp:effectExtent l="0" t="0" r="25400" b="17145"/>
                <wp:wrapNone/>
                <wp:docPr id="223814789" name="Flowchart: Data 1"/>
                <wp:cNvGraphicFramePr/>
                <a:graphic xmlns:a="http://schemas.openxmlformats.org/drawingml/2006/main">
                  <a:graphicData uri="http://schemas.microsoft.com/office/word/2010/wordprocessingShape">
                    <wps:wsp>
                      <wps:cNvSpPr/>
                      <wps:spPr>
                        <a:xfrm>
                          <a:off x="0" y="0"/>
                          <a:ext cx="1517904" cy="8595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AD3DDC" w14:textId="56ECBF57" w:rsidR="00451587" w:rsidRPr="00ED2868" w:rsidRDefault="00451587" w:rsidP="00451587">
                            <w:pPr>
                              <w:jc w:val="center"/>
                              <w:rPr>
                                <w:lang w:val="en-US"/>
                              </w:rPr>
                            </w:pPr>
                            <w:r>
                              <w:rPr>
                                <w:lang w:val="en-US"/>
                              </w:rPr>
                              <w:t xml:space="preserve">Servo Motor </w:t>
                            </w:r>
                            <w:r w:rsidR="00E006E6">
                              <w:rPr>
                                <w:lang w:val="en-US"/>
                              </w:rPr>
                              <w:t>turns 90 degrees to let solution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AFD3" id="_x0000_s1108" style="position:absolute;margin-left:388.3pt;margin-top:10.45pt;width:119.5pt;height:67.7pt;z-index:-2516489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" fillcolor="#5b9bd5 [3204]" strokecolor="#091723 [484]" strokeweight="1pt">
                <v:textbox>
                  <w:txbxContent>
                    <w:p w14:paraId="22AD3DDC" w14:textId="56ECBF57" w:rsidR="00451587" w:rsidRPr="00ED2868" w:rsidRDefault="00451587" w:rsidP="00451587">
                      <w:pPr>
                        <w:jc w:val="center"/>
                        <w:rPr>
                          <w:lang w:val="en-US"/>
                        </w:rPr>
                      </w:pPr>
                      <w:r>
                        <w:rPr>
                          <w:lang w:val="en-US"/>
                        </w:rPr>
                        <w:t xml:space="preserve">Servo Motor </w:t>
                      </w:r>
                      <w:r w:rsidR="00E006E6">
                        <w:rPr>
                          <w:lang w:val="en-US"/>
                        </w:rPr>
                        <w:t>turns 90 degrees to let solution out</w:t>
                      </w:r>
                    </w:p>
                  </w:txbxContent>
                </v:textbox>
                <w10:wrap anchorx="margin"/>
              </v:rect>
            </w:pict>
          </mc:Fallback>
        </mc:AlternateContent>
      </w:r>
    </w:p>
    <w:p w14:paraId="4F21CDCD" w14:textId="422F2FF2" w:rsidR="00672EA3" w:rsidRDefault="00ED2868" w:rsidP="00672EA3">
      <w:pPr>
        <w:rPr>
          <w:lang w:val="en-SG"/>
        </w:rPr>
      </w:pPr>
      <w:r>
        <w:rPr>
          <w:noProof/>
          <w:lang w:val="en-SG"/>
        </w:rPr>
        <mc:AlternateContent>
          <mc:Choice Requires="wps">
            <w:drawing>
              <wp:anchor distT="0" distB="0" distL="114300" distR="114300" simplePos="0" relativeHeight="251658305" behindDoc="0" locked="0" layoutInCell="1" allowOverlap="1" wp14:anchorId="32D46197" wp14:editId="7512D66D">
                <wp:simplePos x="0" y="0"/>
                <wp:positionH relativeFrom="column">
                  <wp:posOffset>4359402</wp:posOffset>
                </wp:positionH>
                <wp:positionV relativeFrom="paragraph">
                  <wp:posOffset>75946</wp:posOffset>
                </wp:positionV>
                <wp:extent cx="541782" cy="45719"/>
                <wp:effectExtent l="19050" t="95250" r="0" b="69215"/>
                <wp:wrapNone/>
                <wp:docPr id="1812783595" name="Straight Arrow Connector 6"/>
                <wp:cNvGraphicFramePr/>
                <a:graphic xmlns:a="http://schemas.openxmlformats.org/drawingml/2006/main">
                  <a:graphicData uri="http://schemas.microsoft.com/office/word/2010/wordprocessingShape">
                    <wps:wsp>
                      <wps:cNvCnPr/>
                      <wps:spPr>
                        <a:xfrm flipV="1">
                          <a:off x="0" y="0"/>
                          <a:ext cx="541782"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DB68B" id="Straight Arrow Connector 6" o:spid="_x0000_s1026" type="#_x0000_t32" style="position:absolute;margin-left:343.25pt;margin-top:6pt;width:42.65pt;height:3.6pt;flip: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" strokecolor="#5b9bd5 [3204]" strokeweight="3pt">
                <v:stroke endarrow="block" joinstyle="miter"/>
              </v:shape>
            </w:pict>
          </mc:Fallback>
        </mc:AlternateContent>
      </w:r>
      <w:r w:rsidR="00672EA3">
        <w:rPr>
          <w:noProof/>
          <w:lang w:val="en-SG"/>
        </w:rPr>
        <mc:AlternateContent>
          <mc:Choice Requires="wps">
            <w:drawing>
              <wp:anchor distT="0" distB="0" distL="114300" distR="114300" simplePos="0" relativeHeight="251658304" behindDoc="0" locked="0" layoutInCell="1" allowOverlap="1" wp14:anchorId="78D12065" wp14:editId="6C00E9BC">
                <wp:simplePos x="0" y="0"/>
                <wp:positionH relativeFrom="column">
                  <wp:posOffset>1170432</wp:posOffset>
                </wp:positionH>
                <wp:positionV relativeFrom="paragraph">
                  <wp:posOffset>107062</wp:posOffset>
                </wp:positionV>
                <wp:extent cx="639826" cy="45719"/>
                <wp:effectExtent l="0" t="95250" r="8255" b="69215"/>
                <wp:wrapNone/>
                <wp:docPr id="587729736" name="Straight Arrow Connector 6"/>
                <wp:cNvGraphicFramePr/>
                <a:graphic xmlns:a="http://schemas.openxmlformats.org/drawingml/2006/main">
                  <a:graphicData uri="http://schemas.microsoft.com/office/word/2010/wordprocessingShape">
                    <wps:wsp>
                      <wps:cNvCnPr/>
                      <wps:spPr>
                        <a:xfrm flipH="1" flipV="1">
                          <a:off x="0" y="0"/>
                          <a:ext cx="63982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C8BE" id="Straight Arrow Connector 6" o:spid="_x0000_s1026" type="#_x0000_t32" style="position:absolute;margin-left:92.15pt;margin-top:8.45pt;width:50.4pt;height:3.6pt;flip:x 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" strokecolor="#5b9bd5 [3204]" strokeweight="3pt">
                <v:stroke endarrow="block" joinstyle="miter"/>
              </v:shape>
            </w:pict>
          </mc:Fallback>
        </mc:AlternateContent>
      </w:r>
    </w:p>
    <w:p w14:paraId="5EE11F51" w14:textId="0BCA0294" w:rsidR="00672EA3" w:rsidRDefault="00672EA3" w:rsidP="00672EA3">
      <w:pPr>
        <w:rPr>
          <w:lang w:val="en-SG"/>
        </w:rPr>
      </w:pPr>
    </w:p>
    <w:p w14:paraId="6BCBFADE" w14:textId="241741AE" w:rsidR="0064286E" w:rsidRDefault="0064286E" w:rsidP="0064286E">
      <w:pPr>
        <w:rPr>
          <w:lang w:val="en-SG"/>
        </w:rPr>
      </w:pPr>
    </w:p>
    <w:p w14:paraId="0B64046C" w14:textId="66C015CC" w:rsidR="0064286E" w:rsidRDefault="0064286E" w:rsidP="0064286E">
      <w:pPr>
        <w:rPr>
          <w:lang w:val="en-SG"/>
        </w:rPr>
      </w:pPr>
    </w:p>
    <w:p w14:paraId="2ACF7F11" w14:textId="3D5BC6F2" w:rsidR="00D24869" w:rsidRDefault="003118B8" w:rsidP="007E7350">
      <w:pPr>
        <w:rPr>
          <w:lang w:val="en-SG"/>
        </w:rPr>
      </w:pPr>
      <w:r>
        <w:rPr>
          <w:noProof/>
          <w:lang w:val="en-SG"/>
        </w:rPr>
        <mc:AlternateContent>
          <mc:Choice Requires="wps">
            <w:drawing>
              <wp:anchor distT="0" distB="0" distL="114300" distR="114300" simplePos="0" relativeHeight="251735125" behindDoc="0" locked="0" layoutInCell="1" allowOverlap="1" wp14:anchorId="0E39859F" wp14:editId="2B8D5AEF">
                <wp:simplePos x="0" y="0"/>
                <wp:positionH relativeFrom="margin">
                  <wp:align>left</wp:align>
                </wp:positionH>
                <wp:positionV relativeFrom="paragraph">
                  <wp:posOffset>192278</wp:posOffset>
                </wp:positionV>
                <wp:extent cx="944880" cy="408305"/>
                <wp:effectExtent l="0" t="609600" r="26670" b="10795"/>
                <wp:wrapNone/>
                <wp:docPr id="17373546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7929"/>
                            <a:gd name="adj2" fmla="val -18981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4B43E48" w14:textId="4FFF307E" w:rsidR="003118B8" w:rsidRPr="003E530F" w:rsidRDefault="003118B8" w:rsidP="003118B8">
                            <w:pPr>
                              <w:jc w:val="center"/>
                              <w:rPr>
                                <w:lang w:val="en-US"/>
                              </w:rPr>
                            </w:pPr>
                            <w:r>
                              <w:rPr>
                                <w:lang w:val="en-US"/>
                              </w:rPr>
                              <w:t>REQ - 24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39859F" id="_x0000_s1109" type="#_x0000_t61" style="position:absolute;margin-left:0;margin-top:15.15pt;width:74.4pt;height:32.15pt;z-index:251735125;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" adj="4767,-30200" fillcolor="#a5a5a5 [3206]" strokecolor="#181818 [486]" strokeweight="1pt">
                <v:textbox>
                  <w:txbxContent>
                    <w:p w14:paraId="44B43E48" w14:textId="4FFF307E" w:rsidR="003118B8" w:rsidRPr="003E530F" w:rsidRDefault="003118B8" w:rsidP="003118B8">
                      <w:pPr>
                        <w:jc w:val="center"/>
                        <w:rPr>
                          <w:lang w:val="en-US"/>
                        </w:rPr>
                      </w:pPr>
                      <w:r>
                        <w:rPr>
                          <w:lang w:val="en-US"/>
                        </w:rPr>
                        <w:t>REQ - 24</w:t>
                      </w:r>
                    </w:p>
                  </w:txbxContent>
                </v:textbox>
                <w10:wrap anchorx="margin"/>
              </v:shape>
            </w:pict>
          </mc:Fallback>
        </mc:AlternateContent>
      </w:r>
      <w:r>
        <w:rPr>
          <w:noProof/>
          <w:lang w:val="en-SG"/>
        </w:rPr>
        <mc:AlternateContent>
          <mc:Choice Requires="wps">
            <w:drawing>
              <wp:anchor distT="0" distB="0" distL="114300" distR="114300" simplePos="0" relativeHeight="251731029" behindDoc="0" locked="0" layoutInCell="1" allowOverlap="1" wp14:anchorId="427BD0E8" wp14:editId="3871B167">
                <wp:simplePos x="0" y="0"/>
                <wp:positionH relativeFrom="column">
                  <wp:posOffset>5079492</wp:posOffset>
                </wp:positionH>
                <wp:positionV relativeFrom="paragraph">
                  <wp:posOffset>45974</wp:posOffset>
                </wp:positionV>
                <wp:extent cx="944880" cy="408305"/>
                <wp:effectExtent l="0" t="400050" r="26670" b="10795"/>
                <wp:wrapNone/>
                <wp:docPr id="537419237"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7554"/>
                            <a:gd name="adj2" fmla="val -14353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C2D90BC" w14:textId="3EF5AE5C" w:rsidR="003118B8" w:rsidRPr="003E530F" w:rsidRDefault="003118B8" w:rsidP="003118B8">
                            <w:pPr>
                              <w:jc w:val="center"/>
                              <w:rPr>
                                <w:lang w:val="en-US"/>
                              </w:rPr>
                            </w:pPr>
                            <w:r>
                              <w:rPr>
                                <w:lang w:val="en-US"/>
                              </w:rPr>
                              <w:t>REQ - 23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BD0E8" id="_x0000_s1110" type="#_x0000_t61" style="position:absolute;margin-left:399.95pt;margin-top:3.6pt;width:74.4pt;height:32.15pt;z-index:2517310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" adj="16752,-20203" fillcolor="#a5a5a5 [3206]" strokecolor="#181818 [486]" strokeweight="1pt">
                <v:textbox>
                  <w:txbxContent>
                    <w:p w14:paraId="7C2D90BC" w14:textId="3EF5AE5C" w:rsidR="003118B8" w:rsidRPr="003E530F" w:rsidRDefault="003118B8" w:rsidP="003118B8">
                      <w:pPr>
                        <w:jc w:val="center"/>
                        <w:rPr>
                          <w:lang w:val="en-US"/>
                        </w:rPr>
                      </w:pPr>
                      <w:r>
                        <w:rPr>
                          <w:lang w:val="en-US"/>
                        </w:rPr>
                        <w:t>REQ - 23</w:t>
                      </w:r>
                    </w:p>
                  </w:txbxContent>
                </v:textbox>
              </v:shape>
            </w:pict>
          </mc:Fallback>
        </mc:AlternateContent>
      </w:r>
      <w:r>
        <w:rPr>
          <w:noProof/>
          <w:lang w:val="en-SG"/>
        </w:rPr>
        <mc:AlternateContent>
          <mc:Choice Requires="wps">
            <w:drawing>
              <wp:anchor distT="0" distB="0" distL="114300" distR="114300" simplePos="0" relativeHeight="251728981" behindDoc="0" locked="0" layoutInCell="1" allowOverlap="1" wp14:anchorId="665B91F5" wp14:editId="4994972B">
                <wp:simplePos x="0" y="0"/>
                <wp:positionH relativeFrom="column">
                  <wp:posOffset>3067812</wp:posOffset>
                </wp:positionH>
                <wp:positionV relativeFrom="paragraph">
                  <wp:posOffset>9398</wp:posOffset>
                </wp:positionV>
                <wp:extent cx="944880" cy="408305"/>
                <wp:effectExtent l="0" t="419100" r="26670" b="10795"/>
                <wp:wrapNone/>
                <wp:docPr id="102166417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3413"/>
                            <a:gd name="adj2" fmla="val -14652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9D2E94A" w14:textId="40405CD6" w:rsidR="003118B8" w:rsidRPr="003E530F" w:rsidRDefault="003118B8" w:rsidP="003118B8">
                            <w:pPr>
                              <w:jc w:val="center"/>
                              <w:rPr>
                                <w:lang w:val="en-US"/>
                              </w:rPr>
                            </w:pPr>
                            <w:r>
                              <w:rPr>
                                <w:lang w:val="en-US"/>
                              </w:rPr>
                              <w:t>REQ - 22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B91F5" id="_x0000_s1111" type="#_x0000_t61" style="position:absolute;margin-left:241.55pt;margin-top:.75pt;width:74.4pt;height:32.15pt;z-index:2517289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" adj="10063,-20848" fillcolor="#a5a5a5 [3206]" strokecolor="#181818 [486]" strokeweight="1pt">
                <v:textbox>
                  <w:txbxContent>
                    <w:p w14:paraId="39D2E94A" w14:textId="40405CD6" w:rsidR="003118B8" w:rsidRPr="003E530F" w:rsidRDefault="003118B8" w:rsidP="003118B8">
                      <w:pPr>
                        <w:jc w:val="center"/>
                        <w:rPr>
                          <w:lang w:val="en-US"/>
                        </w:rPr>
                      </w:pPr>
                      <w:r>
                        <w:rPr>
                          <w:lang w:val="en-US"/>
                        </w:rPr>
                        <w:t>REQ - 22</w:t>
                      </w:r>
                    </w:p>
                  </w:txbxContent>
                </v:textbox>
              </v:shape>
            </w:pict>
          </mc:Fallback>
        </mc:AlternateContent>
      </w:r>
    </w:p>
    <w:p w14:paraId="0BDE9858" w14:textId="5616A243" w:rsidR="008F600E" w:rsidRDefault="008F600E" w:rsidP="007E7350">
      <w:pPr>
        <w:rPr>
          <w:lang w:val="en-SG"/>
        </w:rPr>
      </w:pPr>
    </w:p>
    <w:p w14:paraId="0DE5B353" w14:textId="4ED56C00" w:rsidR="00D24869" w:rsidRDefault="00D24869" w:rsidP="007E7350">
      <w:pPr>
        <w:rPr>
          <w:lang w:val="en-SG"/>
        </w:rPr>
      </w:pPr>
    </w:p>
    <w:p w14:paraId="24097397" w14:textId="77777777" w:rsidR="00FF7671" w:rsidRDefault="00FF7671" w:rsidP="00FF7671">
      <w:pPr>
        <w:pStyle w:val="Heading2"/>
        <w:numPr>
          <w:ilvl w:val="1"/>
          <w:numId w:val="2"/>
        </w:numPr>
        <w:rPr>
          <w:lang w:val="en-SG"/>
        </w:rPr>
      </w:pPr>
      <w:bookmarkStart w:id="16" w:name="_Toc170140429"/>
      <w:r>
        <w:rPr>
          <w:lang w:val="en-SG"/>
        </w:rPr>
        <w:lastRenderedPageBreak/>
        <w:t>Non-Functional Requirements</w:t>
      </w:r>
      <w:bookmarkEnd w:id="16"/>
    </w:p>
    <w:p w14:paraId="19A43901" w14:textId="77777777" w:rsidR="00AD5F48" w:rsidRDefault="00AD5F48" w:rsidP="00AD5F48">
      <w:pPr>
        <w:rPr>
          <w:lang w:val="en-SG"/>
        </w:rPr>
      </w:pPr>
    </w:p>
    <w:p w14:paraId="643AF836" w14:textId="4FB39BF9" w:rsidR="00BD2F76" w:rsidRDefault="00A54E55" w:rsidP="00734F4C">
      <w:pPr>
        <w:pStyle w:val="Heading3"/>
        <w:numPr>
          <w:ilvl w:val="2"/>
          <w:numId w:val="2"/>
        </w:numPr>
        <w:rPr>
          <w:lang w:val="en-SG"/>
        </w:rPr>
      </w:pPr>
      <w:bookmarkStart w:id="17" w:name="_Toc170140430"/>
      <w:r>
        <w:rPr>
          <w:lang w:val="en-SG"/>
        </w:rPr>
        <w:t>Non-Functional Requirement</w:t>
      </w:r>
      <w:bookmarkEnd w:id="17"/>
      <w:r>
        <w:rPr>
          <w:lang w:val="en-SG"/>
        </w:rPr>
        <w:t xml:space="preserve"> </w:t>
      </w:r>
    </w:p>
    <w:p w14:paraId="4099AEF0" w14:textId="77777777" w:rsidR="0084092E" w:rsidRPr="0084092E" w:rsidRDefault="0084092E" w:rsidP="0084092E">
      <w:pPr>
        <w:rPr>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92516">
        <w:tc>
          <w:tcPr>
            <w:tcW w:w="1555" w:type="dxa"/>
          </w:tcPr>
          <w:p w14:paraId="45512DA6" w14:textId="77777777" w:rsidR="008E7E80" w:rsidRPr="00B06C1E" w:rsidRDefault="008E7E80">
            <w:pPr>
              <w:rPr>
                <w:b/>
                <w:lang w:val="en-SG"/>
              </w:rPr>
            </w:pPr>
            <w:r w:rsidRPr="00B06C1E">
              <w:rPr>
                <w:b/>
                <w:lang w:val="en-SG"/>
              </w:rPr>
              <w:t>REQ_ID</w:t>
            </w:r>
          </w:p>
        </w:tc>
        <w:tc>
          <w:tcPr>
            <w:tcW w:w="7654" w:type="dxa"/>
          </w:tcPr>
          <w:p w14:paraId="565100B6" w14:textId="77777777" w:rsidR="008E7E80" w:rsidRPr="00B06C1E" w:rsidRDefault="008E7E80">
            <w:pPr>
              <w:rPr>
                <w:b/>
                <w:lang w:val="en-SG"/>
              </w:rPr>
            </w:pPr>
            <w:r w:rsidRPr="00B06C1E">
              <w:rPr>
                <w:b/>
                <w:lang w:val="en-SG"/>
              </w:rPr>
              <w:t>Requirement</w:t>
            </w:r>
          </w:p>
        </w:tc>
      </w:tr>
      <w:tr w:rsidR="008E7E80" w14:paraId="47CCBE01" w14:textId="77777777" w:rsidTr="00692516">
        <w:tc>
          <w:tcPr>
            <w:tcW w:w="1555" w:type="dxa"/>
          </w:tcPr>
          <w:p w14:paraId="247907F7" w14:textId="77777777" w:rsidR="00544D90" w:rsidRDefault="00544D90">
            <w:pPr>
              <w:rPr>
                <w:lang w:val="en-SG"/>
              </w:rPr>
            </w:pPr>
          </w:p>
          <w:p w14:paraId="009024D3" w14:textId="79FAC589" w:rsidR="008E7E80" w:rsidRDefault="0046752C">
            <w:pPr>
              <w:rPr>
                <w:lang w:val="en-SG"/>
              </w:rPr>
            </w:pPr>
            <w:r>
              <w:rPr>
                <w:lang w:val="en-SG"/>
              </w:rPr>
              <w:t>REQ</w:t>
            </w:r>
            <w:r w:rsidR="003118B8">
              <w:rPr>
                <w:lang w:val="en-SG"/>
              </w:rPr>
              <w:t xml:space="preserve"> - 25</w:t>
            </w:r>
          </w:p>
        </w:tc>
        <w:tc>
          <w:tcPr>
            <w:tcW w:w="7654" w:type="dxa"/>
          </w:tcPr>
          <w:p w14:paraId="34E17185" w14:textId="6A6596F4" w:rsidR="00C44591" w:rsidRPr="0046752C" w:rsidRDefault="002D56CA" w:rsidP="0046752C">
            <w:pPr>
              <w:rPr>
                <w:lang w:val="en-SG"/>
              </w:rPr>
            </w:pPr>
            <w:r>
              <w:rPr>
                <w:lang w:val="en-SG"/>
              </w:rPr>
              <w:t>Displays the dashboard on the mobile application</w:t>
            </w:r>
          </w:p>
        </w:tc>
      </w:tr>
      <w:tr w:rsidR="00692516" w14:paraId="1C878050" w14:textId="77777777" w:rsidTr="00692516">
        <w:trPr>
          <w:trHeight w:val="541"/>
        </w:trPr>
        <w:tc>
          <w:tcPr>
            <w:tcW w:w="1555" w:type="dxa"/>
          </w:tcPr>
          <w:p w14:paraId="70A417E8" w14:textId="77777777" w:rsidR="00692516" w:rsidRDefault="00692516" w:rsidP="00297CB8">
            <w:pPr>
              <w:rPr>
                <w:lang w:val="en-SG"/>
              </w:rPr>
            </w:pPr>
          </w:p>
          <w:p w14:paraId="6236075B" w14:textId="49D8D41C" w:rsidR="00692516" w:rsidRDefault="00692516" w:rsidP="00297CB8">
            <w:pPr>
              <w:rPr>
                <w:lang w:val="en-SG"/>
              </w:rPr>
            </w:pPr>
            <w:r>
              <w:rPr>
                <w:lang w:val="en-SG"/>
              </w:rPr>
              <w:t>REQ</w:t>
            </w:r>
            <w:r w:rsidR="00544D90">
              <w:rPr>
                <w:lang w:val="en-SG"/>
              </w:rPr>
              <w:t xml:space="preserve"> </w:t>
            </w:r>
            <w:r>
              <w:rPr>
                <w:lang w:val="en-SG"/>
              </w:rPr>
              <w:t>-</w:t>
            </w:r>
            <w:r w:rsidR="00544D90">
              <w:rPr>
                <w:lang w:val="en-SG"/>
              </w:rPr>
              <w:t xml:space="preserve"> </w:t>
            </w:r>
            <w:r w:rsidR="002D56CA">
              <w:rPr>
                <w:lang w:val="en-SG"/>
              </w:rPr>
              <w:t>26</w:t>
            </w:r>
          </w:p>
        </w:tc>
        <w:tc>
          <w:tcPr>
            <w:tcW w:w="7654" w:type="dxa"/>
          </w:tcPr>
          <w:p w14:paraId="281F30DB" w14:textId="1D4F771F" w:rsidR="00692516" w:rsidRDefault="00526328" w:rsidP="00297CB8">
            <w:pPr>
              <w:rPr>
                <w:lang w:val="en-SG"/>
              </w:rPr>
            </w:pPr>
            <w:r w:rsidRPr="001C6544">
              <w:rPr>
                <w:lang w:val="en-SG"/>
              </w:rPr>
              <w:t xml:space="preserve">From REQ – 25, when the pH levels </w:t>
            </w:r>
            <w:r w:rsidR="00312479" w:rsidRPr="001C6544">
              <w:rPr>
                <w:lang w:val="en-SG"/>
              </w:rPr>
              <w:t xml:space="preserve">display is clicked, a more detailed </w:t>
            </w:r>
            <w:r w:rsidR="00D36070" w:rsidRPr="001C6544">
              <w:rPr>
                <w:lang w:val="en-SG"/>
              </w:rPr>
              <w:t>representation of the pH levels would be shown</w:t>
            </w:r>
            <w:r w:rsidR="001C6544" w:rsidRPr="001C6544">
              <w:rPr>
                <w:lang w:val="en-SG"/>
              </w:rPr>
              <w:t xml:space="preserve"> on a new page</w:t>
            </w:r>
            <w:r w:rsidR="001C6544">
              <w:rPr>
                <w:lang w:val="en-SG"/>
              </w:rPr>
              <w:t xml:space="preserve"> (Changes over time</w:t>
            </w:r>
            <w:r w:rsidR="003F27AB">
              <w:rPr>
                <w:lang w:val="en-SG"/>
              </w:rPr>
              <w:t xml:space="preserve"> with values</w:t>
            </w:r>
            <w:r w:rsidR="001C6544">
              <w:rPr>
                <w:lang w:val="en-SG"/>
              </w:rPr>
              <w:t>, etc.).</w:t>
            </w:r>
          </w:p>
          <w:p w14:paraId="4DC51370" w14:textId="5E38E263" w:rsidR="001C6544" w:rsidRPr="001C6544" w:rsidRDefault="001C6544" w:rsidP="00297CB8">
            <w:pPr>
              <w:rPr>
                <w:lang w:val="en-SG"/>
              </w:rPr>
            </w:pPr>
          </w:p>
        </w:tc>
      </w:tr>
      <w:tr w:rsidR="00692516" w14:paraId="60696C86" w14:textId="77777777" w:rsidTr="00692516">
        <w:trPr>
          <w:trHeight w:val="541"/>
        </w:trPr>
        <w:tc>
          <w:tcPr>
            <w:tcW w:w="1555" w:type="dxa"/>
          </w:tcPr>
          <w:p w14:paraId="155241A0" w14:textId="77777777" w:rsidR="00692516" w:rsidRDefault="00692516" w:rsidP="00297CB8">
            <w:pPr>
              <w:rPr>
                <w:lang w:val="en-SG"/>
              </w:rPr>
            </w:pPr>
          </w:p>
          <w:p w14:paraId="0FAC5252" w14:textId="3B8A869D" w:rsidR="00692516" w:rsidRDefault="00692516" w:rsidP="00297CB8">
            <w:pPr>
              <w:rPr>
                <w:lang w:val="en-SG"/>
              </w:rPr>
            </w:pPr>
            <w:r>
              <w:rPr>
                <w:lang w:val="en-SG"/>
              </w:rPr>
              <w:t>REQ</w:t>
            </w:r>
            <w:r w:rsidR="00544D90">
              <w:rPr>
                <w:lang w:val="en-SG"/>
              </w:rPr>
              <w:t xml:space="preserve"> </w:t>
            </w:r>
            <w:r>
              <w:rPr>
                <w:lang w:val="en-SG"/>
              </w:rPr>
              <w:t>-</w:t>
            </w:r>
            <w:r w:rsidR="00544D90">
              <w:rPr>
                <w:lang w:val="en-SG"/>
              </w:rPr>
              <w:t xml:space="preserve"> </w:t>
            </w:r>
            <w:r w:rsidR="001C6544">
              <w:rPr>
                <w:lang w:val="en-SG"/>
              </w:rPr>
              <w:t>27</w:t>
            </w:r>
          </w:p>
        </w:tc>
        <w:tc>
          <w:tcPr>
            <w:tcW w:w="7654" w:type="dxa"/>
          </w:tcPr>
          <w:p w14:paraId="1AAC795A" w14:textId="309869E7" w:rsidR="001C6544" w:rsidRDefault="001C6544" w:rsidP="001C6544">
            <w:pPr>
              <w:rPr>
                <w:lang w:val="en-SG"/>
              </w:rPr>
            </w:pPr>
            <w:r w:rsidRPr="001C6544">
              <w:rPr>
                <w:lang w:val="en-SG"/>
              </w:rPr>
              <w:t xml:space="preserve">From REQ – 25, when the </w:t>
            </w:r>
            <w:r w:rsidR="003F27AB">
              <w:rPr>
                <w:lang w:val="en-SG"/>
              </w:rPr>
              <w:t>Temperature</w:t>
            </w:r>
            <w:r w:rsidRPr="001C6544">
              <w:rPr>
                <w:lang w:val="en-SG"/>
              </w:rPr>
              <w:t xml:space="preserve"> display is clicked, a more detailed representation of the pH levels </w:t>
            </w:r>
            <w:r w:rsidR="003F27AB">
              <w:rPr>
                <w:lang w:val="en-SG"/>
              </w:rPr>
              <w:t>(Changes over time with values, etc.) and when was the fan switched on</w:t>
            </w:r>
            <w:r w:rsidR="003F27AB" w:rsidRPr="001C6544">
              <w:rPr>
                <w:lang w:val="en-SG"/>
              </w:rPr>
              <w:t xml:space="preserve"> </w:t>
            </w:r>
            <w:r w:rsidRPr="001C6544">
              <w:rPr>
                <w:lang w:val="en-SG"/>
              </w:rPr>
              <w:t>would be shown on a new page</w:t>
            </w:r>
            <w:r w:rsidR="003F27AB">
              <w:rPr>
                <w:lang w:val="en-SG"/>
              </w:rPr>
              <w:t>.</w:t>
            </w:r>
          </w:p>
          <w:p w14:paraId="60DEDA4B" w14:textId="464E3F7D" w:rsidR="00692516" w:rsidRPr="001C6544" w:rsidRDefault="00692516" w:rsidP="00297CB8">
            <w:pPr>
              <w:rPr>
                <w:lang w:val="en-SG"/>
              </w:rPr>
            </w:pPr>
          </w:p>
        </w:tc>
      </w:tr>
      <w:tr w:rsidR="00692516" w14:paraId="2F9EC145" w14:textId="77777777" w:rsidTr="00692516">
        <w:trPr>
          <w:trHeight w:val="541"/>
        </w:trPr>
        <w:tc>
          <w:tcPr>
            <w:tcW w:w="1555" w:type="dxa"/>
          </w:tcPr>
          <w:p w14:paraId="4775457E" w14:textId="77777777" w:rsidR="00692516" w:rsidRDefault="00692516" w:rsidP="00297CB8">
            <w:pPr>
              <w:rPr>
                <w:lang w:val="en-SG"/>
              </w:rPr>
            </w:pPr>
          </w:p>
          <w:p w14:paraId="78F7D36E" w14:textId="606FC22B" w:rsidR="00692516" w:rsidRDefault="00692516" w:rsidP="00297CB8">
            <w:pPr>
              <w:rPr>
                <w:lang w:val="en-SG"/>
              </w:rPr>
            </w:pPr>
            <w:r>
              <w:rPr>
                <w:lang w:val="en-SG"/>
              </w:rPr>
              <w:t>REQ</w:t>
            </w:r>
            <w:r w:rsidR="00544D90">
              <w:rPr>
                <w:lang w:val="en-SG"/>
              </w:rPr>
              <w:t xml:space="preserve"> </w:t>
            </w:r>
            <w:r>
              <w:rPr>
                <w:lang w:val="en-SG"/>
              </w:rPr>
              <w:t>-</w:t>
            </w:r>
            <w:r w:rsidR="00544D90">
              <w:rPr>
                <w:lang w:val="en-SG"/>
              </w:rPr>
              <w:t xml:space="preserve"> </w:t>
            </w:r>
            <w:r w:rsidR="001C6544">
              <w:rPr>
                <w:lang w:val="en-SG"/>
              </w:rPr>
              <w:t>28</w:t>
            </w:r>
          </w:p>
        </w:tc>
        <w:tc>
          <w:tcPr>
            <w:tcW w:w="7654" w:type="dxa"/>
          </w:tcPr>
          <w:p w14:paraId="64209E89" w14:textId="741CEC67" w:rsidR="001C6544" w:rsidRDefault="001C6544" w:rsidP="001C6544">
            <w:pPr>
              <w:rPr>
                <w:lang w:val="en-SG"/>
              </w:rPr>
            </w:pPr>
            <w:r w:rsidRPr="001C6544">
              <w:rPr>
                <w:lang w:val="en-SG"/>
              </w:rPr>
              <w:t xml:space="preserve">From REQ – 25, when the </w:t>
            </w:r>
            <w:r w:rsidR="003F27AB">
              <w:rPr>
                <w:lang w:val="en-SG"/>
              </w:rPr>
              <w:t>Humidity</w:t>
            </w:r>
            <w:r w:rsidRPr="001C6544">
              <w:rPr>
                <w:lang w:val="en-SG"/>
              </w:rPr>
              <w:t xml:space="preserve"> display is clicked, a more detailed representation of the pH levels</w:t>
            </w:r>
            <w:r w:rsidR="003F27AB">
              <w:rPr>
                <w:lang w:val="en-SG"/>
              </w:rPr>
              <w:t xml:space="preserve"> (Changes over time, etc.)</w:t>
            </w:r>
            <w:r w:rsidRPr="001C6544">
              <w:rPr>
                <w:lang w:val="en-SG"/>
              </w:rPr>
              <w:t xml:space="preserve"> would be shown on a new page</w:t>
            </w:r>
            <w:r>
              <w:rPr>
                <w:lang w:val="en-SG"/>
              </w:rPr>
              <w:t>.</w:t>
            </w:r>
          </w:p>
          <w:p w14:paraId="567708F0" w14:textId="42E6807E" w:rsidR="00692516" w:rsidRDefault="00692516" w:rsidP="00297CB8">
            <w:pPr>
              <w:rPr>
                <w:lang w:val="en-SG"/>
              </w:rPr>
            </w:pPr>
          </w:p>
        </w:tc>
      </w:tr>
      <w:tr w:rsidR="00692516" w14:paraId="02DA98F4" w14:textId="77777777" w:rsidTr="00692516">
        <w:trPr>
          <w:trHeight w:val="532"/>
        </w:trPr>
        <w:tc>
          <w:tcPr>
            <w:tcW w:w="1555" w:type="dxa"/>
          </w:tcPr>
          <w:p w14:paraId="786944FC" w14:textId="77777777" w:rsidR="00692516" w:rsidRDefault="00692516" w:rsidP="00297CB8">
            <w:pPr>
              <w:rPr>
                <w:lang w:val="en-SG"/>
              </w:rPr>
            </w:pPr>
          </w:p>
          <w:p w14:paraId="79887E57" w14:textId="6655A24B" w:rsidR="00692516" w:rsidRDefault="00692516" w:rsidP="00297CB8">
            <w:pPr>
              <w:rPr>
                <w:lang w:val="en-SG"/>
              </w:rPr>
            </w:pPr>
            <w:r>
              <w:rPr>
                <w:lang w:val="en-SG"/>
              </w:rPr>
              <w:t>REQ</w:t>
            </w:r>
            <w:r w:rsidR="00544D90">
              <w:rPr>
                <w:lang w:val="en-SG"/>
              </w:rPr>
              <w:t xml:space="preserve"> </w:t>
            </w:r>
            <w:r>
              <w:rPr>
                <w:lang w:val="en-SG"/>
              </w:rPr>
              <w:t>-</w:t>
            </w:r>
            <w:r w:rsidR="00544D90">
              <w:rPr>
                <w:lang w:val="en-SG"/>
              </w:rPr>
              <w:t xml:space="preserve"> </w:t>
            </w:r>
            <w:r w:rsidR="001C6544">
              <w:rPr>
                <w:lang w:val="en-SG"/>
              </w:rPr>
              <w:t>29</w:t>
            </w:r>
          </w:p>
        </w:tc>
        <w:tc>
          <w:tcPr>
            <w:tcW w:w="7654" w:type="dxa"/>
          </w:tcPr>
          <w:p w14:paraId="0022EF61" w14:textId="1564F27F" w:rsidR="001C6544" w:rsidRDefault="001C6544" w:rsidP="001C6544">
            <w:pPr>
              <w:rPr>
                <w:lang w:val="en-SG"/>
              </w:rPr>
            </w:pPr>
            <w:r w:rsidRPr="001C6544">
              <w:rPr>
                <w:lang w:val="en-SG"/>
              </w:rPr>
              <w:t xml:space="preserve">From REQ – 25, when the </w:t>
            </w:r>
            <w:r w:rsidR="003F27AB">
              <w:rPr>
                <w:lang w:val="en-SG"/>
              </w:rPr>
              <w:t>Light Intensity</w:t>
            </w:r>
            <w:r w:rsidRPr="001C6544">
              <w:rPr>
                <w:lang w:val="en-SG"/>
              </w:rPr>
              <w:t xml:space="preserve"> display is clicked, a more detailed representation of the pH levels </w:t>
            </w:r>
            <w:r w:rsidR="003F27AB">
              <w:rPr>
                <w:lang w:val="en-SG"/>
              </w:rPr>
              <w:t xml:space="preserve">(Changes over time, etc.) and at what time was the LED lit up </w:t>
            </w:r>
            <w:r w:rsidRPr="001C6544">
              <w:rPr>
                <w:lang w:val="en-SG"/>
              </w:rPr>
              <w:t>would be shown on a new page</w:t>
            </w:r>
            <w:r w:rsidR="003F27AB">
              <w:rPr>
                <w:lang w:val="en-SG"/>
              </w:rPr>
              <w:t>.</w:t>
            </w:r>
          </w:p>
          <w:p w14:paraId="0463C71F" w14:textId="1FDC32B3" w:rsidR="00692516" w:rsidRDefault="00692516" w:rsidP="00297CB8">
            <w:pPr>
              <w:rPr>
                <w:lang w:val="en-SG"/>
              </w:rPr>
            </w:pPr>
          </w:p>
        </w:tc>
      </w:tr>
      <w:tr w:rsidR="00692516" w14:paraId="43CE5A29" w14:textId="77777777" w:rsidTr="00692516">
        <w:trPr>
          <w:trHeight w:val="601"/>
        </w:trPr>
        <w:tc>
          <w:tcPr>
            <w:tcW w:w="1555" w:type="dxa"/>
          </w:tcPr>
          <w:p w14:paraId="172A6DF5" w14:textId="77777777" w:rsidR="00692516" w:rsidRDefault="00692516" w:rsidP="00297CB8">
            <w:pPr>
              <w:rPr>
                <w:lang w:val="en-SG"/>
              </w:rPr>
            </w:pPr>
          </w:p>
          <w:p w14:paraId="51C91504" w14:textId="32E493A6" w:rsidR="00692516" w:rsidRDefault="00692516" w:rsidP="00297CB8">
            <w:pPr>
              <w:rPr>
                <w:lang w:val="en-SG"/>
              </w:rPr>
            </w:pPr>
            <w:r>
              <w:rPr>
                <w:lang w:val="en-SG"/>
              </w:rPr>
              <w:t>REQ</w:t>
            </w:r>
            <w:r w:rsidR="00544D90">
              <w:rPr>
                <w:lang w:val="en-SG"/>
              </w:rPr>
              <w:t xml:space="preserve"> </w:t>
            </w:r>
            <w:r>
              <w:rPr>
                <w:lang w:val="en-SG"/>
              </w:rPr>
              <w:t>-</w:t>
            </w:r>
            <w:r w:rsidR="00544D90">
              <w:rPr>
                <w:lang w:val="en-SG"/>
              </w:rPr>
              <w:t xml:space="preserve"> </w:t>
            </w:r>
            <w:r w:rsidR="001C6544">
              <w:rPr>
                <w:lang w:val="en-SG"/>
              </w:rPr>
              <w:t>30</w:t>
            </w:r>
          </w:p>
        </w:tc>
        <w:tc>
          <w:tcPr>
            <w:tcW w:w="7654" w:type="dxa"/>
          </w:tcPr>
          <w:p w14:paraId="380ED78C" w14:textId="2219CF0A" w:rsidR="001C6544" w:rsidRDefault="001C6544" w:rsidP="001C6544">
            <w:pPr>
              <w:rPr>
                <w:lang w:val="en-SG"/>
              </w:rPr>
            </w:pPr>
            <w:r w:rsidRPr="001C6544">
              <w:rPr>
                <w:lang w:val="en-SG"/>
              </w:rPr>
              <w:t xml:space="preserve">From REQ – 25, when the </w:t>
            </w:r>
            <w:r w:rsidR="003F27AB">
              <w:rPr>
                <w:lang w:val="en-SG"/>
              </w:rPr>
              <w:t>Electrical Conductivity (EC) levels</w:t>
            </w:r>
            <w:r w:rsidRPr="001C6544">
              <w:rPr>
                <w:lang w:val="en-SG"/>
              </w:rPr>
              <w:t xml:space="preserve"> display is clicked, a more detailed representation of the pH levels </w:t>
            </w:r>
            <w:r w:rsidR="003F27AB">
              <w:rPr>
                <w:lang w:val="en-SG"/>
              </w:rPr>
              <w:t xml:space="preserve">(Changes over time, etc.) and when was the solution dispensed into the plants </w:t>
            </w:r>
            <w:r w:rsidRPr="001C6544">
              <w:rPr>
                <w:lang w:val="en-SG"/>
              </w:rPr>
              <w:t>would be shown on a new page</w:t>
            </w:r>
            <w:r w:rsidR="003F27AB">
              <w:rPr>
                <w:lang w:val="en-SG"/>
              </w:rPr>
              <w:t>.</w:t>
            </w:r>
          </w:p>
          <w:p w14:paraId="2A381019" w14:textId="5D91B718" w:rsidR="00692516" w:rsidRDefault="00692516" w:rsidP="00297CB8">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73AA0CEC" w14:textId="77777777" w:rsidR="000E7F59" w:rsidRDefault="000E7F59">
      <w:pPr>
        <w:rPr>
          <w:lang w:val="en-SG"/>
        </w:rPr>
      </w:pPr>
    </w:p>
    <w:p w14:paraId="77A079F3" w14:textId="77777777" w:rsidR="00010C87" w:rsidRDefault="00010C87">
      <w:pPr>
        <w:rPr>
          <w:lang w:val="en-SG"/>
        </w:rPr>
      </w:pPr>
    </w:p>
    <w:p w14:paraId="131ACDC2" w14:textId="77777777" w:rsidR="00010C87" w:rsidRDefault="00010C87">
      <w:pPr>
        <w:rPr>
          <w:lang w:val="en-SG"/>
        </w:rPr>
      </w:pPr>
    </w:p>
    <w:p w14:paraId="690B67CB" w14:textId="77777777" w:rsidR="00010C87" w:rsidRDefault="00010C87">
      <w:pPr>
        <w:rPr>
          <w:lang w:val="en-SG"/>
        </w:rPr>
      </w:pPr>
    </w:p>
    <w:p w14:paraId="274E572E" w14:textId="77777777" w:rsidR="00010C87" w:rsidRDefault="00010C87">
      <w:pPr>
        <w:rPr>
          <w:lang w:val="en-SG"/>
        </w:rPr>
      </w:pPr>
    </w:p>
    <w:p w14:paraId="77067885" w14:textId="77777777" w:rsidR="00010C87" w:rsidRDefault="00010C87">
      <w:pPr>
        <w:rPr>
          <w:lang w:val="en-SG"/>
        </w:rPr>
      </w:pPr>
    </w:p>
    <w:p w14:paraId="18855731" w14:textId="77777777" w:rsidR="001F0D9B" w:rsidRDefault="001F0D9B">
      <w:pPr>
        <w:rPr>
          <w:lang w:val="en-SG"/>
        </w:rPr>
      </w:pPr>
    </w:p>
    <w:p w14:paraId="07D38D9D" w14:textId="77777777" w:rsidR="001F0D9B" w:rsidRDefault="001F0D9B">
      <w:pPr>
        <w:rPr>
          <w:lang w:val="en-SG"/>
        </w:rPr>
      </w:pPr>
    </w:p>
    <w:p w14:paraId="5E23E541" w14:textId="77777777" w:rsidR="001F0D9B" w:rsidRDefault="001F0D9B">
      <w:pPr>
        <w:rPr>
          <w:lang w:val="en-SG"/>
        </w:rPr>
      </w:pPr>
    </w:p>
    <w:p w14:paraId="12AC33ED" w14:textId="77777777" w:rsidR="001F0D9B" w:rsidRDefault="001F0D9B">
      <w:pPr>
        <w:rPr>
          <w:lang w:val="en-SG"/>
        </w:rPr>
      </w:pPr>
    </w:p>
    <w:p w14:paraId="7E2CE23B" w14:textId="77777777" w:rsidR="001F0D9B" w:rsidRDefault="001F0D9B">
      <w:pPr>
        <w:rPr>
          <w:lang w:val="en-SG"/>
        </w:rPr>
      </w:pPr>
    </w:p>
    <w:p w14:paraId="024989A3" w14:textId="77777777" w:rsidR="001F0D9B" w:rsidRDefault="001F0D9B">
      <w:pPr>
        <w:rPr>
          <w:lang w:val="en-SG"/>
        </w:rPr>
      </w:pPr>
    </w:p>
    <w:p w14:paraId="79867CA2" w14:textId="77777777" w:rsidR="001F0D9B" w:rsidRDefault="001F0D9B">
      <w:pPr>
        <w:rPr>
          <w:lang w:val="en-SG"/>
        </w:rPr>
      </w:pPr>
    </w:p>
    <w:p w14:paraId="38837A95" w14:textId="77777777" w:rsidR="001F0D9B" w:rsidRDefault="001F0D9B">
      <w:pPr>
        <w:rPr>
          <w:lang w:val="en-SG"/>
        </w:rPr>
      </w:pPr>
    </w:p>
    <w:p w14:paraId="2442124C" w14:textId="77777777" w:rsidR="001F0D9B" w:rsidRDefault="001F0D9B">
      <w:pPr>
        <w:rPr>
          <w:lang w:val="en-SG"/>
        </w:rPr>
      </w:pPr>
    </w:p>
    <w:p w14:paraId="3BCB96B9" w14:textId="77777777" w:rsidR="00567D8D" w:rsidRDefault="00567D8D">
      <w:pPr>
        <w:rPr>
          <w:lang w:val="en-SG"/>
        </w:rPr>
      </w:pPr>
    </w:p>
    <w:p w14:paraId="5DBEA57B" w14:textId="77777777" w:rsidR="007435C5" w:rsidRDefault="007435C5" w:rsidP="007435C5">
      <w:pPr>
        <w:pStyle w:val="Heading1"/>
        <w:numPr>
          <w:ilvl w:val="0"/>
          <w:numId w:val="2"/>
        </w:numPr>
        <w:rPr>
          <w:lang w:val="en-SG"/>
        </w:rPr>
      </w:pPr>
      <w:bookmarkStart w:id="18" w:name="_Toc170140431"/>
      <w:r>
        <w:rPr>
          <w:lang w:val="en-SG"/>
        </w:rPr>
        <w:t>Software Architecture</w:t>
      </w:r>
      <w:bookmarkEnd w:id="18"/>
    </w:p>
    <w:p w14:paraId="75DF4150" w14:textId="77777777" w:rsidR="007435C5" w:rsidRDefault="007435C5" w:rsidP="00CC7475">
      <w:pPr>
        <w:pStyle w:val="Heading2"/>
        <w:numPr>
          <w:ilvl w:val="1"/>
          <w:numId w:val="2"/>
        </w:numPr>
        <w:rPr>
          <w:lang w:val="en-SG"/>
        </w:rPr>
      </w:pPr>
      <w:bookmarkStart w:id="19" w:name="_Toc170140432"/>
      <w:r>
        <w:rPr>
          <w:lang w:val="en-SG"/>
        </w:rPr>
        <w:t>Static Software Architecture</w:t>
      </w:r>
      <w:bookmarkEnd w:id="19"/>
    </w:p>
    <w:p w14:paraId="10D98DE8" w14:textId="77777777" w:rsidR="00750055" w:rsidRDefault="00750055" w:rsidP="00AA7248">
      <w:pPr>
        <w:rPr>
          <w:lang w:val="en-SG"/>
        </w:rPr>
      </w:pPr>
    </w:p>
    <w:p w14:paraId="0525A9DE" w14:textId="15566A7C" w:rsidR="00AA7248" w:rsidRDefault="00764AC4" w:rsidP="00D53EAE">
      <w:pPr>
        <w:jc w:val="center"/>
        <w:rPr>
          <w:lang w:val="en-SG"/>
        </w:rPr>
      </w:pPr>
      <w:r w:rsidRPr="006445DB">
        <w:rPr>
          <w:noProof/>
          <w:lang w:eastAsia="en-GB"/>
        </w:rPr>
        <mc:AlternateContent>
          <mc:Choice Requires="wps">
            <w:drawing>
              <wp:anchor distT="0" distB="0" distL="114300" distR="114300" simplePos="0" relativeHeight="251658240" behindDoc="0" locked="0" layoutInCell="1" allowOverlap="1" wp14:anchorId="285B0241" wp14:editId="688A01EC">
                <wp:simplePos x="0" y="0"/>
                <wp:positionH relativeFrom="column">
                  <wp:posOffset>696683</wp:posOffset>
                </wp:positionH>
                <wp:positionV relativeFrom="paragraph">
                  <wp:posOffset>989711</wp:posOffset>
                </wp:positionV>
                <wp:extent cx="1166622" cy="266700"/>
                <wp:effectExtent l="0" t="0" r="14605" b="19050"/>
                <wp:wrapNone/>
                <wp:docPr id="67" name="Rectangle 67"/>
                <wp:cNvGraphicFramePr/>
                <a:graphic xmlns:a="http://schemas.openxmlformats.org/drawingml/2006/main">
                  <a:graphicData uri="http://schemas.microsoft.com/office/word/2010/wordprocessingShape">
                    <wps:wsp>
                      <wps:cNvSpPr/>
                      <wps:spPr>
                        <a:xfrm>
                          <a:off x="0" y="0"/>
                          <a:ext cx="1166622"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6C8E9" w14:textId="4062A4A8" w:rsidR="00D53EAE" w:rsidRDefault="00764AC4" w:rsidP="006445DB">
                            <w:pPr>
                              <w:pStyle w:val="NormalWeb"/>
                              <w:spacing w:before="0" w:beforeAutospacing="0" w:after="160" w:afterAutospacing="0" w:line="256" w:lineRule="auto"/>
                              <w:jc w:val="center"/>
                              <w:rPr>
                                <w:rFonts w:eastAsia="Calibri"/>
                                <w:b/>
                                <w:bCs/>
                                <w:color w:val="000000"/>
                                <w:sz w:val="22"/>
                                <w:szCs w:val="22"/>
                                <w:lang w:val="en-SG"/>
                              </w:rPr>
                            </w:pPr>
                            <w:r>
                              <w:rPr>
                                <w:rFonts w:eastAsia="Calibri"/>
                                <w:b/>
                                <w:bCs/>
                                <w:color w:val="000000"/>
                                <w:sz w:val="22"/>
                                <w:szCs w:val="22"/>
                              </w:rPr>
                              <w:t>Light Intensity</w:t>
                            </w:r>
                          </w:p>
                          <w:p w14:paraId="189FB088" w14:textId="59E3EDCD" w:rsidR="006445DB" w:rsidRPr="00D53EAE" w:rsidRDefault="00D53EAE" w:rsidP="006445DB">
                            <w:pPr>
                              <w:pStyle w:val="NormalWeb"/>
                              <w:spacing w:before="0" w:beforeAutospacing="0" w:after="160" w:afterAutospacing="0" w:line="256" w:lineRule="auto"/>
                              <w:jc w:val="center"/>
                              <w:rPr>
                                <w:lang w:val="en-SG"/>
                              </w:rPr>
                            </w:pPr>
                            <w:ins w:id="20" w:author="UMAPATHY PRAHADEESH" w:date="2024-06-03T20:44:00Z" w16du:dateUtc="2024-06-03T12:44:00Z">
                              <w:r>
                                <w:rPr>
                                  <w:rFonts w:eastAsia="Calibri"/>
                                  <w:b/>
                                  <w:bCs/>
                                  <w:color w:val="000000"/>
                                  <w:sz w:val="22"/>
                                  <w:szCs w:val="22"/>
                                  <w:lang w:val="en-SG"/>
                                </w:rPr>
                                <w:t>EC</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12" style="position:absolute;left:0;text-align:left;margin-left:54.85pt;margin-top:77.95pt;width:91.85pt;height:2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" fillcolor="yellow" strokecolor="black [3213]" strokeweight="1pt">
                <v:textbox>
                  <w:txbxContent>
                    <w:p w14:paraId="1826C8E9" w14:textId="4062A4A8" w:rsidR="00D53EAE" w:rsidRDefault="00764AC4" w:rsidP="006445DB">
                      <w:pPr>
                        <w:pStyle w:val="NormalWeb"/>
                        <w:spacing w:before="0" w:beforeAutospacing="0" w:after="160" w:afterAutospacing="0" w:line="256" w:lineRule="auto"/>
                        <w:jc w:val="center"/>
                        <w:rPr>
                          <w:rFonts w:eastAsia="Calibri"/>
                          <w:b/>
                          <w:bCs/>
                          <w:color w:val="000000"/>
                          <w:sz w:val="22"/>
                          <w:szCs w:val="22"/>
                          <w:lang w:val="en-SG"/>
                        </w:rPr>
                      </w:pPr>
                      <w:r>
                        <w:rPr>
                          <w:rFonts w:eastAsia="Calibri"/>
                          <w:b/>
                          <w:bCs/>
                          <w:color w:val="000000"/>
                          <w:sz w:val="22"/>
                          <w:szCs w:val="22"/>
                        </w:rPr>
                        <w:t>Light Intensity</w:t>
                      </w:r>
                    </w:p>
                    <w:p w14:paraId="189FB088" w14:textId="59E3EDCD" w:rsidR="006445DB" w:rsidRPr="00D53EAE" w:rsidRDefault="00D53EAE" w:rsidP="006445DB">
                      <w:pPr>
                        <w:pStyle w:val="NormalWeb"/>
                        <w:spacing w:before="0" w:beforeAutospacing="0" w:after="160" w:afterAutospacing="0" w:line="256" w:lineRule="auto"/>
                        <w:jc w:val="center"/>
                        <w:rPr>
                          <w:lang w:val="en-SG"/>
                        </w:rPr>
                      </w:pPr>
                      <w:ins w:id="21" w:author="UMAPATHY PRAHADEESH" w:date="2024-06-03T20:44:00Z" w16du:dateUtc="2024-06-03T12:44:00Z">
                        <w:r>
                          <w:rPr>
                            <w:rFonts w:eastAsia="Calibri"/>
                            <w:b/>
                            <w:bCs/>
                            <w:color w:val="000000"/>
                            <w:sz w:val="22"/>
                            <w:szCs w:val="22"/>
                            <w:lang w:val="en-SG"/>
                          </w:rPr>
                          <w:t>EC</w:t>
                        </w:r>
                      </w:ins>
                    </w:p>
                  </w:txbxContent>
                </v:textbox>
              </v:rect>
            </w:pict>
          </mc:Fallback>
        </mc:AlternateContent>
      </w:r>
      <w:r w:rsidR="00D53EAE" w:rsidRPr="006445DB">
        <w:rPr>
          <w:noProof/>
          <w:lang w:eastAsia="en-GB"/>
        </w:rPr>
        <mc:AlternateContent>
          <mc:Choice Requires="wps">
            <w:drawing>
              <wp:anchor distT="0" distB="0" distL="114300" distR="114300" simplePos="0" relativeHeight="251658241" behindDoc="0" locked="0" layoutInCell="1" allowOverlap="1" wp14:anchorId="16B73E41" wp14:editId="3F655C37">
                <wp:simplePos x="0" y="0"/>
                <wp:positionH relativeFrom="column">
                  <wp:posOffset>2013857</wp:posOffset>
                </wp:positionH>
                <wp:positionV relativeFrom="paragraph">
                  <wp:posOffset>874667</wp:posOffset>
                </wp:positionV>
                <wp:extent cx="1687286" cy="266700"/>
                <wp:effectExtent l="0" t="0" r="27305" b="19050"/>
                <wp:wrapNone/>
                <wp:docPr id="68" name="Rectangle 68"/>
                <wp:cNvGraphicFramePr/>
                <a:graphic xmlns:a="http://schemas.openxmlformats.org/drawingml/2006/main">
                  <a:graphicData uri="http://schemas.microsoft.com/office/word/2010/wordprocessingShape">
                    <wps:wsp>
                      <wps:cNvSpPr/>
                      <wps:spPr>
                        <a:xfrm>
                          <a:off x="0" y="0"/>
                          <a:ext cx="1687286"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FAC45CE" w14:textId="31D2D038" w:rsidR="006445DB" w:rsidRPr="00CB480D" w:rsidRDefault="00CE4925" w:rsidP="006445DB">
                            <w:pPr>
                              <w:pStyle w:val="NormalWeb"/>
                              <w:spacing w:before="0" w:beforeAutospacing="0" w:after="160" w:afterAutospacing="0" w:line="256" w:lineRule="auto"/>
                              <w:jc w:val="center"/>
                              <w:rPr>
                                <w:lang w:val="en-SG"/>
                              </w:rPr>
                            </w:pPr>
                            <w:ins w:id="22" w:author="LOW CHENG EN KEEGAN" w:date="2024-06-03T20:50:00Z" w16du:dateUtc="2024-06-03T12:50:00Z">
                              <w:r>
                                <w:rPr>
                                  <w:rFonts w:eastAsia="Calibri"/>
                                  <w:b/>
                                  <w:bCs/>
                                  <w:color w:val="000000"/>
                                  <w:sz w:val="22"/>
                                  <w:szCs w:val="22"/>
                                  <w:lang w:val="en-SG"/>
                                </w:rPr>
                                <w:t xml:space="preserve">Relative humidity </w:t>
                              </w:r>
                              <w:proofErr w:type="spellStart"/>
                              <w:r>
                                <w:rPr>
                                  <w:rFonts w:eastAsia="Calibri"/>
                                  <w:b/>
                                  <w:bCs/>
                                  <w:color w:val="000000"/>
                                  <w:sz w:val="22"/>
                                  <w:szCs w:val="22"/>
                                  <w:lang w:val="en-SG"/>
                                </w:rPr>
                                <w:t>tempe</w:t>
                              </w:r>
                            </w:ins>
                            <w:r w:rsidR="00CB480D">
                              <w:rPr>
                                <w:rFonts w:eastAsia="Calibri"/>
                                <w:b/>
                                <w:bCs/>
                                <w:color w:val="000000"/>
                                <w:sz w:val="22"/>
                                <w:szCs w:val="22"/>
                                <w:lang w:val="en-SG"/>
                              </w:rPr>
                              <w:t>Relativ</w:t>
                            </w:r>
                            <w:r w:rsidR="00D53EAE">
                              <w:rPr>
                                <w:rFonts w:eastAsia="Calibri"/>
                                <w:b/>
                                <w:bCs/>
                                <w:color w:val="000000"/>
                                <w:sz w:val="22"/>
                                <w:szCs w:val="22"/>
                                <w:lang w:val="en-SG"/>
                              </w:rPr>
                              <w:t>e</w:t>
                            </w:r>
                            <w:proofErr w:type="spellEnd"/>
                            <w:r w:rsidR="00D53EAE">
                              <w:rPr>
                                <w:rFonts w:eastAsia="Calibri"/>
                                <w:b/>
                                <w:bCs/>
                                <w:color w:val="000000"/>
                                <w:sz w:val="22"/>
                                <w:szCs w:val="22"/>
                                <w:lang w:val="en-SG"/>
                              </w:rPr>
                              <w:t xml:space="preserve"> humidity</w:t>
                            </w:r>
                            <w:r w:rsidR="00181C1F">
                              <w:rPr>
                                <w:rFonts w:eastAsia="Calibri"/>
                                <w:b/>
                                <w:bCs/>
                                <w:color w:val="000000"/>
                                <w:sz w:val="22"/>
                                <w:szCs w:val="22"/>
                                <w:lang w:val="en-SG"/>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13" style="position:absolute;left:0;text-align:left;margin-left:158.55pt;margin-top:68.85pt;width:132.85pt;height:21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" fillcolor="yellow" strokecolor="black [3213]" strokeweight="1pt">
                <v:textbox>
                  <w:txbxContent>
                    <w:p w14:paraId="6FAC45CE" w14:textId="31D2D038" w:rsidR="006445DB" w:rsidRPr="00CB480D" w:rsidRDefault="00CE4925" w:rsidP="006445DB">
                      <w:pPr>
                        <w:pStyle w:val="NormalWeb"/>
                        <w:spacing w:before="0" w:beforeAutospacing="0" w:after="160" w:afterAutospacing="0" w:line="256" w:lineRule="auto"/>
                        <w:jc w:val="center"/>
                        <w:rPr>
                          <w:lang w:val="en-SG"/>
                        </w:rPr>
                      </w:pPr>
                      <w:ins w:id="23" w:author="LOW CHENG EN KEEGAN" w:date="2024-06-03T20:50:00Z" w16du:dateUtc="2024-06-03T12:50:00Z">
                        <w:r>
                          <w:rPr>
                            <w:rFonts w:eastAsia="Calibri"/>
                            <w:b/>
                            <w:bCs/>
                            <w:color w:val="000000"/>
                            <w:sz w:val="22"/>
                            <w:szCs w:val="22"/>
                            <w:lang w:val="en-SG"/>
                          </w:rPr>
                          <w:t xml:space="preserve">Relative humidity </w:t>
                        </w:r>
                        <w:proofErr w:type="spellStart"/>
                        <w:r>
                          <w:rPr>
                            <w:rFonts w:eastAsia="Calibri"/>
                            <w:b/>
                            <w:bCs/>
                            <w:color w:val="000000"/>
                            <w:sz w:val="22"/>
                            <w:szCs w:val="22"/>
                            <w:lang w:val="en-SG"/>
                          </w:rPr>
                          <w:t>tempe</w:t>
                        </w:r>
                      </w:ins>
                      <w:r w:rsidR="00CB480D">
                        <w:rPr>
                          <w:rFonts w:eastAsia="Calibri"/>
                          <w:b/>
                          <w:bCs/>
                          <w:color w:val="000000"/>
                          <w:sz w:val="22"/>
                          <w:szCs w:val="22"/>
                          <w:lang w:val="en-SG"/>
                        </w:rPr>
                        <w:t>Relativ</w:t>
                      </w:r>
                      <w:r w:rsidR="00D53EAE">
                        <w:rPr>
                          <w:rFonts w:eastAsia="Calibri"/>
                          <w:b/>
                          <w:bCs/>
                          <w:color w:val="000000"/>
                          <w:sz w:val="22"/>
                          <w:szCs w:val="22"/>
                          <w:lang w:val="en-SG"/>
                        </w:rPr>
                        <w:t>e</w:t>
                      </w:r>
                      <w:proofErr w:type="spellEnd"/>
                      <w:r w:rsidR="00D53EAE">
                        <w:rPr>
                          <w:rFonts w:eastAsia="Calibri"/>
                          <w:b/>
                          <w:bCs/>
                          <w:color w:val="000000"/>
                          <w:sz w:val="22"/>
                          <w:szCs w:val="22"/>
                          <w:lang w:val="en-SG"/>
                        </w:rPr>
                        <w:t xml:space="preserve"> humidity</w:t>
                      </w:r>
                      <w:r w:rsidR="00181C1F">
                        <w:rPr>
                          <w:rFonts w:eastAsia="Calibri"/>
                          <w:b/>
                          <w:bCs/>
                          <w:color w:val="000000"/>
                          <w:sz w:val="22"/>
                          <w:szCs w:val="22"/>
                          <w:lang w:val="en-SG"/>
                        </w:rPr>
                        <w:t xml:space="preserve"> </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58242"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14" style="position:absolute;left:0;text-align:left;margin-left:0;margin-top:35.1pt;width:125.6pt;height:21pt;z-index:25165824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89ZA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58243"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15" style="position:absolute;left:0;text-align:left;margin-left:0;margin-top:177.05pt;width:203.75pt;height:21.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iJy9EW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5844B56F">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4F60BC5F" w:rsidR="00CC0202" w:rsidRPr="0084092E" w:rsidRDefault="0084092E" w:rsidP="00CC0202">
                              <w:pPr>
                                <w:pStyle w:val="NormalWeb"/>
                                <w:spacing w:before="0" w:beforeAutospacing="0" w:after="160" w:afterAutospacing="0" w:line="256" w:lineRule="auto"/>
                                <w:jc w:val="center"/>
                                <w:rPr>
                                  <w:lang w:val="en-US"/>
                                </w:rPr>
                              </w:pPr>
                              <w:r>
                                <w:rPr>
                                  <w:rFonts w:eastAsia="Calibri"/>
                                  <w:b/>
                                  <w:bCs/>
                                  <w:color w:val="000000"/>
                                  <w:sz w:val="22"/>
                                  <w:szCs w:val="22"/>
                                  <w:lang w:val="en-US"/>
                                </w:rPr>
                                <w:t>Keypad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B52AFAF" w14:textId="77777777" w:rsidR="006C4087" w:rsidRDefault="00D53EAE" w:rsidP="002206F5">
                              <w:pPr>
                                <w:pStyle w:val="NormalWeb"/>
                                <w:spacing w:before="0" w:beforeAutospacing="0" w:after="160" w:afterAutospacing="0" w:line="254" w:lineRule="auto"/>
                                <w:rPr>
                                  <w:rFonts w:eastAsia="Calibri"/>
                                  <w:b/>
                                  <w:bCs/>
                                  <w:color w:val="000000"/>
                                  <w:sz w:val="22"/>
                                  <w:szCs w:val="22"/>
                                </w:rPr>
                              </w:pPr>
                              <w:proofErr w:type="spellStart"/>
                              <w:r>
                                <w:rPr>
                                  <w:rFonts w:eastAsia="Calibri"/>
                                  <w:b/>
                                  <w:bCs/>
                                  <w:color w:val="000000"/>
                                  <w:sz w:val="22"/>
                                  <w:szCs w:val="22"/>
                                  <w:lang w:val="en-SG"/>
                                </w:rPr>
                                <w:t>Tempsens</w:t>
                              </w:r>
                              <w:proofErr w:type="spellEnd"/>
                            </w:p>
                            <w:p w14:paraId="4B2AAD20" w14:textId="231F1AC5" w:rsidR="002206F5" w:rsidRPr="00D53EAE" w:rsidRDefault="002206F5" w:rsidP="002206F5">
                              <w:pPr>
                                <w:pStyle w:val="NormalWeb"/>
                                <w:spacing w:before="0" w:beforeAutospacing="0" w:after="160" w:afterAutospacing="0" w:line="254" w:lineRule="auto"/>
                                <w:rPr>
                                  <w:lang w:val="en-SG"/>
                                </w:rPr>
                              </w:pPr>
                              <w:proofErr w:type="spellStart"/>
                              <w:ins w:id="24" w:author="WANG HONGXIANG" w:date="2024-06-03T20:44:00Z" w16du:dateUtc="2024-06-03T12:44:00Z">
                                <w:r>
                                  <w:rPr>
                                    <w:rFonts w:eastAsia="Calibri"/>
                                    <w:b/>
                                    <w:bCs/>
                                    <w:color w:val="000000"/>
                                    <w:sz w:val="22"/>
                                    <w:szCs w:val="22"/>
                                  </w:rPr>
                                  <w:t>RainSens</w:t>
                                </w:r>
                              </w:ins>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691"/>
                            <a:ext cx="8069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C45120B" w14:textId="0EB01CA4" w:rsidR="00377DD8" w:rsidRDefault="00181C1F" w:rsidP="00181C1F">
                              <w:pPr>
                                <w:pStyle w:val="NormalWeb"/>
                                <w:spacing w:before="0" w:beforeAutospacing="0" w:after="160" w:afterAutospacing="0" w:line="254" w:lineRule="auto"/>
                                <w:rPr>
                                  <w:rFonts w:eastAsia="Calibri"/>
                                  <w:b/>
                                  <w:bCs/>
                                  <w:color w:val="000000"/>
                                  <w:sz w:val="22"/>
                                  <w:szCs w:val="22"/>
                                  <w:lang w:val="en-SG"/>
                                </w:rPr>
                              </w:pPr>
                              <w:r>
                                <w:rPr>
                                  <w:rFonts w:eastAsia="Calibri"/>
                                  <w:b/>
                                  <w:bCs/>
                                  <w:color w:val="000000"/>
                                  <w:sz w:val="22"/>
                                  <w:szCs w:val="22"/>
                                  <w:lang w:val="en-SG"/>
                                </w:rPr>
                                <w:t>PH lev</w:t>
                              </w:r>
                              <w:r w:rsidR="00526417">
                                <w:rPr>
                                  <w:rFonts w:eastAsia="Calibri"/>
                                  <w:b/>
                                  <w:bCs/>
                                  <w:color w:val="000000"/>
                                  <w:sz w:val="22"/>
                                  <w:szCs w:val="22"/>
                                  <w:lang w:val="en-SG"/>
                                </w:rPr>
                                <w:t>els</w:t>
                              </w:r>
                            </w:p>
                            <w:p w14:paraId="548C7571" w14:textId="24852281" w:rsidR="00C26DF1" w:rsidRDefault="00C26DF1" w:rsidP="00181C1F">
                              <w:pPr>
                                <w:pStyle w:val="NormalWeb"/>
                                <w:spacing w:before="0" w:beforeAutospacing="0" w:after="160" w:afterAutospacing="0" w:line="254" w:lineRule="auto"/>
                                <w:rPr>
                                  <w:rFonts w:eastAsia="Calibri"/>
                                  <w:b/>
                                  <w:bCs/>
                                  <w:color w:val="000000"/>
                                  <w:sz w:val="22"/>
                                  <w:szCs w:val="22"/>
                                </w:rPr>
                              </w:pPr>
                            </w:p>
                            <w:p w14:paraId="6000817F" w14:textId="77777777" w:rsidR="00D53EAE" w:rsidRDefault="006445DB" w:rsidP="006445DB">
                              <w:pPr>
                                <w:pStyle w:val="NormalWeb"/>
                                <w:spacing w:before="0" w:beforeAutospacing="0" w:after="160" w:afterAutospacing="0" w:line="254" w:lineRule="auto"/>
                                <w:jc w:val="center"/>
                                <w:rPr>
                                  <w:rFonts w:eastAsia="Calibri"/>
                                  <w:b/>
                                  <w:bCs/>
                                  <w:color w:val="000000"/>
                                  <w:sz w:val="22"/>
                                  <w:szCs w:val="22"/>
                                  <w:lang w:val="en-SG"/>
                                </w:rPr>
                              </w:pPr>
                              <w:proofErr w:type="spellStart"/>
                              <w:ins w:id="25" w:author="Unknown" w:date="2024-06-03T05:43:00Z" w16du:dateUtc="2024-06-03T12:43:00Z">
                                <w:r>
                                  <w:rPr>
                                    <w:rFonts w:eastAsia="Calibri"/>
                                    <w:b/>
                                    <w:bCs/>
                                    <w:color w:val="000000"/>
                                    <w:sz w:val="22"/>
                                    <w:szCs w:val="22"/>
                                  </w:rPr>
                                  <w:t>BlackCoffee</w:t>
                                </w:r>
                              </w:ins>
                              <w:proofErr w:type="spellEnd"/>
                            </w:p>
                            <w:p w14:paraId="2B5CA915" w14:textId="22F65AA7" w:rsidR="006445DB" w:rsidRPr="00CB480D" w:rsidRDefault="00D53EAE" w:rsidP="006445DB">
                              <w:pPr>
                                <w:pStyle w:val="NormalWeb"/>
                                <w:spacing w:before="0" w:beforeAutospacing="0" w:after="160" w:afterAutospacing="0" w:line="254" w:lineRule="auto"/>
                                <w:jc w:val="center"/>
                                <w:rPr>
                                  <w:lang w:val="en-SG"/>
                                </w:rPr>
                              </w:pPr>
                              <w:r>
                                <w:rPr>
                                  <w:rFonts w:eastAsia="Calibri"/>
                                  <w:b/>
                                  <w:bCs/>
                                  <w:color w:val="000000"/>
                                  <w:sz w:val="22"/>
                                  <w:szCs w:val="22"/>
                                  <w:lang w:val="en-SG"/>
                                </w:rPr>
                                <w:t>Light intensity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037030D" w14:textId="77777777" w:rsidR="00C26DF1" w:rsidRDefault="00CB480D" w:rsidP="00CB480D">
                              <w:pPr>
                                <w:pStyle w:val="NormalWeb"/>
                                <w:spacing w:before="0" w:beforeAutospacing="0" w:after="160" w:afterAutospacing="0" w:line="252" w:lineRule="auto"/>
                                <w:rPr>
                                  <w:rFonts w:eastAsia="Calibri"/>
                                  <w:b/>
                                  <w:bCs/>
                                  <w:color w:val="000000"/>
                                  <w:sz w:val="22"/>
                                  <w:szCs w:val="22"/>
                                </w:rPr>
                              </w:pPr>
                              <w:r>
                                <w:rPr>
                                  <w:rFonts w:eastAsia="Calibri"/>
                                  <w:b/>
                                  <w:bCs/>
                                  <w:color w:val="000000"/>
                                  <w:sz w:val="22"/>
                                  <w:szCs w:val="22"/>
                                  <w:lang w:val="en-SG"/>
                                </w:rPr>
                                <w:t>Temperature</w:t>
                              </w:r>
                            </w:p>
                            <w:p w14:paraId="56E47417" w14:textId="2B8248FE" w:rsidR="006445DB" w:rsidRPr="00CB480D" w:rsidRDefault="006445DB" w:rsidP="00CB480D">
                              <w:pPr>
                                <w:pStyle w:val="NormalWeb"/>
                                <w:spacing w:before="0" w:beforeAutospacing="0" w:after="160" w:afterAutospacing="0" w:line="252" w:lineRule="auto"/>
                                <w:rPr>
                                  <w:lang w:val="en-SG"/>
                                </w:rPr>
                              </w:pPr>
                              <w:proofErr w:type="spellStart"/>
                              <w:ins w:id="26" w:author="Unknown" w:date="2024-06-03T05:43:00Z" w16du:dateUtc="2024-06-03T12:43:00Z">
                                <w:r>
                                  <w:rPr>
                                    <w:rFonts w:eastAsia="Calibri"/>
                                    <w:b/>
                                    <w:bCs/>
                                    <w:color w:val="000000"/>
                                    <w:sz w:val="22"/>
                                    <w:szCs w:val="22"/>
                                  </w:rPr>
                                  <w:t>HotWater</w:t>
                                </w:r>
                              </w:ins>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892193" name="Rectangle 587892193"/>
                        <wps:cNvSpPr/>
                        <wps:spPr>
                          <a:xfrm>
                            <a:off x="3612048" y="972480"/>
                            <a:ext cx="806450"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7C6B29" w14:textId="2E3B3E53" w:rsidR="00764AC4" w:rsidRDefault="00764AC4" w:rsidP="00764AC4">
                              <w:pPr>
                                <w:spacing w:line="252" w:lineRule="auto"/>
                                <w:rPr>
                                  <w:rFonts w:eastAsia="Calibri"/>
                                  <w:b/>
                                  <w:bCs/>
                                  <w:color w:val="000000"/>
                                  <w:lang w:val="en-SG"/>
                                </w:rPr>
                              </w:pPr>
                              <w:r>
                                <w:rPr>
                                  <w:rFonts w:eastAsia="Calibri"/>
                                  <w:b/>
                                  <w:bCs/>
                                  <w:color w:val="000000"/>
                                  <w:lang w:val="en-SG"/>
                                </w:rPr>
                                <w:t>EC levels</w:t>
                              </w:r>
                            </w:p>
                            <w:p w14:paraId="1027B427" w14:textId="77777777" w:rsidR="00764AC4" w:rsidRDefault="00764AC4" w:rsidP="00764AC4">
                              <w:pPr>
                                <w:spacing w:line="252" w:lineRule="auto"/>
                                <w:rPr>
                                  <w:rFonts w:eastAsia="Calibri"/>
                                  <w:b/>
                                  <w:bCs/>
                                  <w:color w:val="000000"/>
                                </w:rPr>
                              </w:pPr>
                              <w:r>
                                <w:rPr>
                                  <w:rFonts w:eastAsia="Calibri"/>
                                  <w:b/>
                                  <w:bCs/>
                                  <w:color w:val="000000"/>
                                </w:rPr>
                                <w:t> </w:t>
                              </w:r>
                            </w:p>
                            <w:p w14:paraId="5E36EEBE" w14:textId="77777777" w:rsidR="00764AC4" w:rsidRDefault="00764AC4" w:rsidP="00764AC4">
                              <w:pPr>
                                <w:spacing w:line="252" w:lineRule="auto"/>
                                <w:jc w:val="center"/>
                                <w:rPr>
                                  <w:rFonts w:eastAsia="Calibri"/>
                                  <w:b/>
                                  <w:bCs/>
                                  <w:color w:val="008080"/>
                                </w:rPr>
                              </w:pPr>
                              <w:proofErr w:type="spellStart"/>
                              <w:r>
                                <w:rPr>
                                  <w:rFonts w:eastAsia="Calibri"/>
                                  <w:b/>
                                  <w:bCs/>
                                  <w:color w:val="008080"/>
                                  <w:u w:val="single"/>
                                </w:rPr>
                                <w:t>BlackCoffee</w:t>
                              </w:r>
                              <w:proofErr w:type="spellEnd"/>
                            </w:p>
                            <w:p w14:paraId="7C71E029" w14:textId="77777777" w:rsidR="00764AC4" w:rsidRDefault="00764AC4" w:rsidP="00764AC4">
                              <w:pPr>
                                <w:spacing w:line="252" w:lineRule="auto"/>
                                <w:jc w:val="center"/>
                                <w:rPr>
                                  <w:rFonts w:eastAsia="Calibri"/>
                                  <w:b/>
                                  <w:bCs/>
                                  <w:color w:val="000000"/>
                                  <w:lang w:val="en-SG"/>
                                </w:rPr>
                              </w:pPr>
                              <w:r>
                                <w:rPr>
                                  <w:rFonts w:eastAsia="Calibri"/>
                                  <w:b/>
                                  <w:bCs/>
                                  <w:color w:val="000000"/>
                                  <w:lang w:val="en-SG"/>
                                </w:rPr>
                                <w:t>Light intensity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16"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">
                <v:shape id="_x0000_s1117" type="#_x0000_t75" style="position:absolute;width:60896;height:43472;visibility:visible;mso-wrap-style:square">
                  <v:fill o:detectmouseclick="t"/>
                  <v:path o:connecttype="none"/>
                </v:shape>
                <v:rect id="Rectangle 59" o:spid="_x0000_s1118"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119"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120"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121"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4F60BC5F" w:rsidR="00CC0202" w:rsidRPr="0084092E" w:rsidRDefault="0084092E" w:rsidP="00CC0202">
                        <w:pPr>
                          <w:pStyle w:val="NormalWeb"/>
                          <w:spacing w:before="0" w:beforeAutospacing="0" w:after="160" w:afterAutospacing="0" w:line="256" w:lineRule="auto"/>
                          <w:jc w:val="center"/>
                          <w:rPr>
                            <w:lang w:val="en-US"/>
                          </w:rPr>
                        </w:pPr>
                        <w:r>
                          <w:rPr>
                            <w:rFonts w:eastAsia="Calibri"/>
                            <w:b/>
                            <w:bCs/>
                            <w:color w:val="000000"/>
                            <w:sz w:val="22"/>
                            <w:szCs w:val="22"/>
                            <w:lang w:val="en-US"/>
                          </w:rPr>
                          <w:t>Keypad</w:t>
                        </w:r>
                      </w:p>
                    </w:txbxContent>
                  </v:textbox>
                </v:rect>
                <v:rect id="Rectangle 63" o:spid="_x0000_s1122"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123"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124"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7B52AFAF" w14:textId="77777777" w:rsidR="006C4087" w:rsidRDefault="00D53EAE" w:rsidP="002206F5">
                        <w:pPr>
                          <w:pStyle w:val="NormalWeb"/>
                          <w:spacing w:before="0" w:beforeAutospacing="0" w:after="160" w:afterAutospacing="0" w:line="254" w:lineRule="auto"/>
                          <w:rPr>
                            <w:rFonts w:eastAsia="Calibri"/>
                            <w:b/>
                            <w:bCs/>
                            <w:color w:val="000000"/>
                            <w:sz w:val="22"/>
                            <w:szCs w:val="22"/>
                          </w:rPr>
                        </w:pPr>
                        <w:proofErr w:type="spellStart"/>
                        <w:r>
                          <w:rPr>
                            <w:rFonts w:eastAsia="Calibri"/>
                            <w:b/>
                            <w:bCs/>
                            <w:color w:val="000000"/>
                            <w:sz w:val="22"/>
                            <w:szCs w:val="22"/>
                            <w:lang w:val="en-SG"/>
                          </w:rPr>
                          <w:t>Tempsens</w:t>
                        </w:r>
                        <w:proofErr w:type="spellEnd"/>
                      </w:p>
                      <w:p w14:paraId="4B2AAD20" w14:textId="231F1AC5" w:rsidR="002206F5" w:rsidRPr="00D53EAE" w:rsidRDefault="002206F5" w:rsidP="002206F5">
                        <w:pPr>
                          <w:pStyle w:val="NormalWeb"/>
                          <w:spacing w:before="0" w:beforeAutospacing="0" w:after="160" w:afterAutospacing="0" w:line="254" w:lineRule="auto"/>
                          <w:rPr>
                            <w:lang w:val="en-SG"/>
                          </w:rPr>
                        </w:pPr>
                        <w:proofErr w:type="spellStart"/>
                        <w:ins w:id="27" w:author="WANG HONGXIANG" w:date="2024-06-03T20:44:00Z" w16du:dateUtc="2024-06-03T12:44:00Z">
                          <w:r>
                            <w:rPr>
                              <w:rFonts w:eastAsia="Calibri"/>
                              <w:b/>
                              <w:bCs/>
                              <w:color w:val="000000"/>
                              <w:sz w:val="22"/>
                              <w:szCs w:val="22"/>
                            </w:rPr>
                            <w:t>RainSens</w:t>
                          </w:r>
                        </w:ins>
                        <w:proofErr w:type="spellEnd"/>
                      </w:p>
                    </w:txbxContent>
                  </v:textbox>
                </v:rect>
                <v:rect id="Rectangle 69" o:spid="_x0000_s1125" style="position:absolute;left:9120;top:10466;width:807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0C45120B" w14:textId="0EB01CA4" w:rsidR="00377DD8" w:rsidRDefault="00181C1F" w:rsidP="00181C1F">
                        <w:pPr>
                          <w:pStyle w:val="NormalWeb"/>
                          <w:spacing w:before="0" w:beforeAutospacing="0" w:after="160" w:afterAutospacing="0" w:line="254" w:lineRule="auto"/>
                          <w:rPr>
                            <w:rFonts w:eastAsia="Calibri"/>
                            <w:b/>
                            <w:bCs/>
                            <w:color w:val="000000"/>
                            <w:sz w:val="22"/>
                            <w:szCs w:val="22"/>
                            <w:lang w:val="en-SG"/>
                          </w:rPr>
                        </w:pPr>
                        <w:r>
                          <w:rPr>
                            <w:rFonts w:eastAsia="Calibri"/>
                            <w:b/>
                            <w:bCs/>
                            <w:color w:val="000000"/>
                            <w:sz w:val="22"/>
                            <w:szCs w:val="22"/>
                            <w:lang w:val="en-SG"/>
                          </w:rPr>
                          <w:t>PH lev</w:t>
                        </w:r>
                        <w:r w:rsidR="00526417">
                          <w:rPr>
                            <w:rFonts w:eastAsia="Calibri"/>
                            <w:b/>
                            <w:bCs/>
                            <w:color w:val="000000"/>
                            <w:sz w:val="22"/>
                            <w:szCs w:val="22"/>
                            <w:lang w:val="en-SG"/>
                          </w:rPr>
                          <w:t>els</w:t>
                        </w:r>
                      </w:p>
                      <w:p w14:paraId="548C7571" w14:textId="24852281" w:rsidR="00C26DF1" w:rsidRDefault="00C26DF1" w:rsidP="00181C1F">
                        <w:pPr>
                          <w:pStyle w:val="NormalWeb"/>
                          <w:spacing w:before="0" w:beforeAutospacing="0" w:after="160" w:afterAutospacing="0" w:line="254" w:lineRule="auto"/>
                          <w:rPr>
                            <w:rFonts w:eastAsia="Calibri"/>
                            <w:b/>
                            <w:bCs/>
                            <w:color w:val="000000"/>
                            <w:sz w:val="22"/>
                            <w:szCs w:val="22"/>
                          </w:rPr>
                        </w:pPr>
                      </w:p>
                      <w:p w14:paraId="6000817F" w14:textId="77777777" w:rsidR="00D53EAE" w:rsidRDefault="006445DB" w:rsidP="006445DB">
                        <w:pPr>
                          <w:pStyle w:val="NormalWeb"/>
                          <w:spacing w:before="0" w:beforeAutospacing="0" w:after="160" w:afterAutospacing="0" w:line="254" w:lineRule="auto"/>
                          <w:jc w:val="center"/>
                          <w:rPr>
                            <w:rFonts w:eastAsia="Calibri"/>
                            <w:b/>
                            <w:bCs/>
                            <w:color w:val="000000"/>
                            <w:sz w:val="22"/>
                            <w:szCs w:val="22"/>
                            <w:lang w:val="en-SG"/>
                          </w:rPr>
                        </w:pPr>
                        <w:proofErr w:type="spellStart"/>
                        <w:ins w:id="28" w:author="Unknown" w:date="2024-06-03T05:43:00Z" w16du:dateUtc="2024-06-03T12:43:00Z">
                          <w:r>
                            <w:rPr>
                              <w:rFonts w:eastAsia="Calibri"/>
                              <w:b/>
                              <w:bCs/>
                              <w:color w:val="000000"/>
                              <w:sz w:val="22"/>
                              <w:szCs w:val="22"/>
                            </w:rPr>
                            <w:t>BlackCoffee</w:t>
                          </w:r>
                        </w:ins>
                        <w:proofErr w:type="spellEnd"/>
                      </w:p>
                      <w:p w14:paraId="2B5CA915" w14:textId="22F65AA7" w:rsidR="006445DB" w:rsidRPr="00CB480D" w:rsidRDefault="00D53EAE" w:rsidP="006445DB">
                        <w:pPr>
                          <w:pStyle w:val="NormalWeb"/>
                          <w:spacing w:before="0" w:beforeAutospacing="0" w:after="160" w:afterAutospacing="0" w:line="254" w:lineRule="auto"/>
                          <w:jc w:val="center"/>
                          <w:rPr>
                            <w:lang w:val="en-SG"/>
                          </w:rPr>
                        </w:pPr>
                        <w:r>
                          <w:rPr>
                            <w:rFonts w:eastAsia="Calibri"/>
                            <w:b/>
                            <w:bCs/>
                            <w:color w:val="000000"/>
                            <w:sz w:val="22"/>
                            <w:szCs w:val="22"/>
                            <w:lang w:val="en-SG"/>
                          </w:rPr>
                          <w:t>Light intensity</w:t>
                        </w:r>
                      </w:p>
                    </w:txbxContent>
                  </v:textbox>
                </v:rect>
                <v:rect id="Rectangle 71" o:spid="_x0000_s1126"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4037030D" w14:textId="77777777" w:rsidR="00C26DF1" w:rsidRDefault="00CB480D" w:rsidP="00CB480D">
                        <w:pPr>
                          <w:pStyle w:val="NormalWeb"/>
                          <w:spacing w:before="0" w:beforeAutospacing="0" w:after="160" w:afterAutospacing="0" w:line="252" w:lineRule="auto"/>
                          <w:rPr>
                            <w:rFonts w:eastAsia="Calibri"/>
                            <w:b/>
                            <w:bCs/>
                            <w:color w:val="000000"/>
                            <w:sz w:val="22"/>
                            <w:szCs w:val="22"/>
                          </w:rPr>
                        </w:pPr>
                        <w:r>
                          <w:rPr>
                            <w:rFonts w:eastAsia="Calibri"/>
                            <w:b/>
                            <w:bCs/>
                            <w:color w:val="000000"/>
                            <w:sz w:val="22"/>
                            <w:szCs w:val="22"/>
                            <w:lang w:val="en-SG"/>
                          </w:rPr>
                          <w:t>Temperature</w:t>
                        </w:r>
                      </w:p>
                      <w:p w14:paraId="56E47417" w14:textId="2B8248FE" w:rsidR="006445DB" w:rsidRPr="00CB480D" w:rsidRDefault="006445DB" w:rsidP="00CB480D">
                        <w:pPr>
                          <w:pStyle w:val="NormalWeb"/>
                          <w:spacing w:before="0" w:beforeAutospacing="0" w:after="160" w:afterAutospacing="0" w:line="252" w:lineRule="auto"/>
                          <w:rPr>
                            <w:lang w:val="en-SG"/>
                          </w:rPr>
                        </w:pPr>
                        <w:proofErr w:type="spellStart"/>
                        <w:ins w:id="29" w:author="Unknown" w:date="2024-06-03T05:43:00Z" w16du:dateUtc="2024-06-03T12:43:00Z">
                          <w:r>
                            <w:rPr>
                              <w:rFonts w:eastAsia="Calibri"/>
                              <w:b/>
                              <w:bCs/>
                              <w:color w:val="000000"/>
                              <w:sz w:val="22"/>
                              <w:szCs w:val="22"/>
                            </w:rPr>
                            <w:t>HotWater</w:t>
                          </w:r>
                        </w:ins>
                        <w:proofErr w:type="spellEnd"/>
                      </w:p>
                    </w:txbxContent>
                  </v:textbox>
                </v:rect>
                <v:rect id="Rectangle 587892193" o:spid="_x0000_s1127" style="position:absolute;left:36120;top:9724;width:8064;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" fillcolor="yellow" strokecolor="#44546a [3215]" strokeweight="1pt">
                  <v:textbox>
                    <w:txbxContent>
                      <w:p w14:paraId="107C6B29" w14:textId="2E3B3E53" w:rsidR="00764AC4" w:rsidRDefault="00764AC4" w:rsidP="00764AC4">
                        <w:pPr>
                          <w:spacing w:line="252" w:lineRule="auto"/>
                          <w:rPr>
                            <w:rFonts w:eastAsia="Calibri"/>
                            <w:b/>
                            <w:bCs/>
                            <w:color w:val="000000"/>
                            <w:lang w:val="en-SG"/>
                          </w:rPr>
                        </w:pPr>
                        <w:r>
                          <w:rPr>
                            <w:rFonts w:eastAsia="Calibri"/>
                            <w:b/>
                            <w:bCs/>
                            <w:color w:val="000000"/>
                            <w:lang w:val="en-SG"/>
                          </w:rPr>
                          <w:t>EC levels</w:t>
                        </w:r>
                      </w:p>
                      <w:p w14:paraId="1027B427" w14:textId="77777777" w:rsidR="00764AC4" w:rsidRDefault="00764AC4" w:rsidP="00764AC4">
                        <w:pPr>
                          <w:spacing w:line="252" w:lineRule="auto"/>
                          <w:rPr>
                            <w:rFonts w:eastAsia="Calibri"/>
                            <w:b/>
                            <w:bCs/>
                            <w:color w:val="000000"/>
                          </w:rPr>
                        </w:pPr>
                        <w:r>
                          <w:rPr>
                            <w:rFonts w:eastAsia="Calibri"/>
                            <w:b/>
                            <w:bCs/>
                            <w:color w:val="000000"/>
                          </w:rPr>
                          <w:t> </w:t>
                        </w:r>
                      </w:p>
                      <w:p w14:paraId="5E36EEBE" w14:textId="77777777" w:rsidR="00764AC4" w:rsidRDefault="00764AC4" w:rsidP="00764AC4">
                        <w:pPr>
                          <w:spacing w:line="252" w:lineRule="auto"/>
                          <w:jc w:val="center"/>
                          <w:rPr>
                            <w:rFonts w:eastAsia="Calibri"/>
                            <w:b/>
                            <w:bCs/>
                            <w:color w:val="008080"/>
                          </w:rPr>
                        </w:pPr>
                        <w:proofErr w:type="spellStart"/>
                        <w:r>
                          <w:rPr>
                            <w:rFonts w:eastAsia="Calibri"/>
                            <w:b/>
                            <w:bCs/>
                            <w:color w:val="008080"/>
                            <w:u w:val="single"/>
                          </w:rPr>
                          <w:t>BlackCoffee</w:t>
                        </w:r>
                        <w:proofErr w:type="spellEnd"/>
                      </w:p>
                      <w:p w14:paraId="7C71E029" w14:textId="77777777" w:rsidR="00764AC4" w:rsidRDefault="00764AC4" w:rsidP="00764AC4">
                        <w:pPr>
                          <w:spacing w:line="252" w:lineRule="auto"/>
                          <w:jc w:val="center"/>
                          <w:rPr>
                            <w:rFonts w:eastAsia="Calibri"/>
                            <w:b/>
                            <w:bCs/>
                            <w:color w:val="000000"/>
                            <w:lang w:val="en-SG"/>
                          </w:rPr>
                        </w:pPr>
                        <w:r>
                          <w:rPr>
                            <w:rFonts w:eastAsia="Calibri"/>
                            <w:b/>
                            <w:bCs/>
                            <w:color w:val="000000"/>
                            <w:lang w:val="en-SG"/>
                          </w:rPr>
                          <w:t>Light intensity</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F77A7" w14:textId="77777777" w:rsidR="009530C2" w:rsidRDefault="009530C2" w:rsidP="00DD0CE1">
      <w:pPr>
        <w:spacing w:after="0" w:line="240" w:lineRule="auto"/>
      </w:pPr>
      <w:r>
        <w:separator/>
      </w:r>
    </w:p>
  </w:endnote>
  <w:endnote w:type="continuationSeparator" w:id="0">
    <w:p w14:paraId="6F3E2CA3" w14:textId="77777777" w:rsidR="009530C2" w:rsidRDefault="009530C2" w:rsidP="00DD0CE1">
      <w:pPr>
        <w:spacing w:after="0" w:line="240" w:lineRule="auto"/>
      </w:pPr>
      <w:r>
        <w:continuationSeparator/>
      </w:r>
    </w:p>
  </w:endnote>
  <w:endnote w:type="continuationNotice" w:id="1">
    <w:p w14:paraId="1758693F" w14:textId="77777777" w:rsidR="009530C2" w:rsidRDefault="009530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2A285" w14:textId="77777777" w:rsidR="009530C2" w:rsidRDefault="009530C2" w:rsidP="00DD0CE1">
      <w:pPr>
        <w:spacing w:after="0" w:line="240" w:lineRule="auto"/>
      </w:pPr>
      <w:r>
        <w:separator/>
      </w:r>
    </w:p>
  </w:footnote>
  <w:footnote w:type="continuationSeparator" w:id="0">
    <w:p w14:paraId="72E97544" w14:textId="77777777" w:rsidR="009530C2" w:rsidRDefault="009530C2" w:rsidP="00DD0CE1">
      <w:pPr>
        <w:spacing w:after="0" w:line="240" w:lineRule="auto"/>
      </w:pPr>
      <w:r>
        <w:continuationSeparator/>
      </w:r>
    </w:p>
  </w:footnote>
  <w:footnote w:type="continuationNotice" w:id="1">
    <w:p w14:paraId="420852DC" w14:textId="77777777" w:rsidR="009530C2" w:rsidRDefault="009530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77777777" w:rsidR="00DD0CE1" w:rsidRPr="00DD0CE1" w:rsidRDefault="00AD5F48">
    <w:pPr>
      <w:pStyle w:val="Header"/>
      <w:rPr>
        <w:lang w:val="en-SG"/>
      </w:rPr>
    </w:pPr>
    <w:r>
      <w:rPr>
        <w:lang w:val="en-SG"/>
      </w:rPr>
      <w:t xml:space="preserve">Project </w:t>
    </w:r>
    <w:proofErr w:type="spellStart"/>
    <w:r>
      <w:rPr>
        <w:lang w:val="en-SG"/>
      </w:rPr>
      <w:t>xxxx</w:t>
    </w:r>
    <w:proofErr w:type="spellEnd"/>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2"/>
  </w:num>
  <w:num w:numId="2" w16cid:durableId="135223421">
    <w:abstractNumId w:val="11"/>
  </w:num>
  <w:num w:numId="3" w16cid:durableId="947007038">
    <w:abstractNumId w:val="5"/>
  </w:num>
  <w:num w:numId="4" w16cid:durableId="96875565">
    <w:abstractNumId w:val="3"/>
  </w:num>
  <w:num w:numId="5" w16cid:durableId="41565045">
    <w:abstractNumId w:val="7"/>
  </w:num>
  <w:num w:numId="6" w16cid:durableId="512766832">
    <w:abstractNumId w:val="0"/>
  </w:num>
  <w:num w:numId="7" w16cid:durableId="371729619">
    <w:abstractNumId w:val="9"/>
  </w:num>
  <w:num w:numId="8" w16cid:durableId="86391744">
    <w:abstractNumId w:val="1"/>
  </w:num>
  <w:num w:numId="9" w16cid:durableId="1195190208">
    <w:abstractNumId w:val="8"/>
  </w:num>
  <w:num w:numId="10" w16cid:durableId="204098472">
    <w:abstractNumId w:val="10"/>
  </w:num>
  <w:num w:numId="11" w16cid:durableId="2060743704">
    <w:abstractNumId w:val="4"/>
  </w:num>
  <w:num w:numId="12" w16cid:durableId="17336556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MAPATHY PRAHADEESH">
    <w15:presenceInfo w15:providerId="AD" w15:userId="S::PRAHADEESH.23@ichat.sp.edu.sg::cf82d9f3-74bf-4b24-b2c2-44583a5929ea"/>
  </w15:person>
  <w15:person w15:author="LOW CHENG EN KEEGAN">
    <w15:presenceInfo w15:providerId="AD" w15:userId="S::KEEGANLOWCE.23@ichat.sp.edu.sg::9dfb0cb2-3290-4b88-bb78-a8b92fd2b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04767"/>
    <w:rsid w:val="00010C87"/>
    <w:rsid w:val="000124F3"/>
    <w:rsid w:val="00012981"/>
    <w:rsid w:val="00012F94"/>
    <w:rsid w:val="000136C8"/>
    <w:rsid w:val="00014E88"/>
    <w:rsid w:val="000155DA"/>
    <w:rsid w:val="000158CF"/>
    <w:rsid w:val="000233A2"/>
    <w:rsid w:val="00023F77"/>
    <w:rsid w:val="00027AF0"/>
    <w:rsid w:val="00031212"/>
    <w:rsid w:val="0003162C"/>
    <w:rsid w:val="0003563E"/>
    <w:rsid w:val="0003616D"/>
    <w:rsid w:val="00036F6A"/>
    <w:rsid w:val="00042CE8"/>
    <w:rsid w:val="00043BFE"/>
    <w:rsid w:val="00044433"/>
    <w:rsid w:val="00045769"/>
    <w:rsid w:val="0004638E"/>
    <w:rsid w:val="00046F8F"/>
    <w:rsid w:val="00053B3A"/>
    <w:rsid w:val="0005497B"/>
    <w:rsid w:val="0005689A"/>
    <w:rsid w:val="00057C45"/>
    <w:rsid w:val="00061CE3"/>
    <w:rsid w:val="00061EA7"/>
    <w:rsid w:val="000626A9"/>
    <w:rsid w:val="00071D48"/>
    <w:rsid w:val="000722E9"/>
    <w:rsid w:val="00073E20"/>
    <w:rsid w:val="000747CC"/>
    <w:rsid w:val="00075016"/>
    <w:rsid w:val="000838AD"/>
    <w:rsid w:val="000867C7"/>
    <w:rsid w:val="000909CE"/>
    <w:rsid w:val="00093EE2"/>
    <w:rsid w:val="00095FEC"/>
    <w:rsid w:val="000A14F0"/>
    <w:rsid w:val="000B0617"/>
    <w:rsid w:val="000C0A81"/>
    <w:rsid w:val="000C0F10"/>
    <w:rsid w:val="000C5A03"/>
    <w:rsid w:val="000C693E"/>
    <w:rsid w:val="000C6DEC"/>
    <w:rsid w:val="000C6E81"/>
    <w:rsid w:val="000C72F8"/>
    <w:rsid w:val="000D0908"/>
    <w:rsid w:val="000D0B65"/>
    <w:rsid w:val="000D5C50"/>
    <w:rsid w:val="000E1DD4"/>
    <w:rsid w:val="000E41E2"/>
    <w:rsid w:val="000E4FA7"/>
    <w:rsid w:val="000E5FF5"/>
    <w:rsid w:val="000E7F59"/>
    <w:rsid w:val="000F2FFD"/>
    <w:rsid w:val="000F3B9F"/>
    <w:rsid w:val="000F6BA7"/>
    <w:rsid w:val="000F78E8"/>
    <w:rsid w:val="001041D0"/>
    <w:rsid w:val="00110235"/>
    <w:rsid w:val="00110796"/>
    <w:rsid w:val="00111F2D"/>
    <w:rsid w:val="00116EE7"/>
    <w:rsid w:val="0011776C"/>
    <w:rsid w:val="0012027D"/>
    <w:rsid w:val="00121B21"/>
    <w:rsid w:val="001223E8"/>
    <w:rsid w:val="00124BC2"/>
    <w:rsid w:val="001275C6"/>
    <w:rsid w:val="001304FF"/>
    <w:rsid w:val="00134C51"/>
    <w:rsid w:val="0013690E"/>
    <w:rsid w:val="00136D51"/>
    <w:rsid w:val="00136DDF"/>
    <w:rsid w:val="001375A0"/>
    <w:rsid w:val="00146FA8"/>
    <w:rsid w:val="0015012A"/>
    <w:rsid w:val="001501E6"/>
    <w:rsid w:val="00150BD5"/>
    <w:rsid w:val="00151610"/>
    <w:rsid w:val="00153DB9"/>
    <w:rsid w:val="00155032"/>
    <w:rsid w:val="001558CE"/>
    <w:rsid w:val="0015690D"/>
    <w:rsid w:val="00156983"/>
    <w:rsid w:val="00157F70"/>
    <w:rsid w:val="00161A0A"/>
    <w:rsid w:val="001672F3"/>
    <w:rsid w:val="0017199A"/>
    <w:rsid w:val="00174671"/>
    <w:rsid w:val="0018193E"/>
    <w:rsid w:val="00181C1F"/>
    <w:rsid w:val="0018446A"/>
    <w:rsid w:val="00185FC6"/>
    <w:rsid w:val="0019098D"/>
    <w:rsid w:val="00192B88"/>
    <w:rsid w:val="00192DEE"/>
    <w:rsid w:val="00195C86"/>
    <w:rsid w:val="001A05C2"/>
    <w:rsid w:val="001A4968"/>
    <w:rsid w:val="001A5347"/>
    <w:rsid w:val="001A5FBC"/>
    <w:rsid w:val="001A6AA3"/>
    <w:rsid w:val="001B6BB2"/>
    <w:rsid w:val="001C6544"/>
    <w:rsid w:val="001C6827"/>
    <w:rsid w:val="001E152F"/>
    <w:rsid w:val="001E347F"/>
    <w:rsid w:val="001F03D7"/>
    <w:rsid w:val="001F0D9B"/>
    <w:rsid w:val="001F2707"/>
    <w:rsid w:val="001F56B6"/>
    <w:rsid w:val="001F649D"/>
    <w:rsid w:val="001F6DF7"/>
    <w:rsid w:val="001F7F3C"/>
    <w:rsid w:val="002132E0"/>
    <w:rsid w:val="00214860"/>
    <w:rsid w:val="0022045A"/>
    <w:rsid w:val="002206F5"/>
    <w:rsid w:val="00222D8D"/>
    <w:rsid w:val="00223232"/>
    <w:rsid w:val="00234476"/>
    <w:rsid w:val="00234BC9"/>
    <w:rsid w:val="00237638"/>
    <w:rsid w:val="00243480"/>
    <w:rsid w:val="00245DE6"/>
    <w:rsid w:val="00245E7C"/>
    <w:rsid w:val="00247D91"/>
    <w:rsid w:val="00251ECC"/>
    <w:rsid w:val="00252766"/>
    <w:rsid w:val="002602E8"/>
    <w:rsid w:val="00260A1A"/>
    <w:rsid w:val="00260CAF"/>
    <w:rsid w:val="002636F4"/>
    <w:rsid w:val="0026377D"/>
    <w:rsid w:val="002663E1"/>
    <w:rsid w:val="00272D8E"/>
    <w:rsid w:val="0027335D"/>
    <w:rsid w:val="00273ED2"/>
    <w:rsid w:val="00274E00"/>
    <w:rsid w:val="002766A5"/>
    <w:rsid w:val="00277C43"/>
    <w:rsid w:val="002815A9"/>
    <w:rsid w:val="00284BFE"/>
    <w:rsid w:val="00285DEF"/>
    <w:rsid w:val="0028648D"/>
    <w:rsid w:val="002876EE"/>
    <w:rsid w:val="0028776D"/>
    <w:rsid w:val="00292E78"/>
    <w:rsid w:val="00293D6C"/>
    <w:rsid w:val="00295103"/>
    <w:rsid w:val="00295527"/>
    <w:rsid w:val="00295E69"/>
    <w:rsid w:val="00296910"/>
    <w:rsid w:val="00297538"/>
    <w:rsid w:val="002A0FBC"/>
    <w:rsid w:val="002A3C96"/>
    <w:rsid w:val="002A3FBE"/>
    <w:rsid w:val="002B157D"/>
    <w:rsid w:val="002B240D"/>
    <w:rsid w:val="002B579F"/>
    <w:rsid w:val="002B5FF3"/>
    <w:rsid w:val="002B623F"/>
    <w:rsid w:val="002B6365"/>
    <w:rsid w:val="002B7238"/>
    <w:rsid w:val="002C1FA7"/>
    <w:rsid w:val="002C2D7C"/>
    <w:rsid w:val="002C7535"/>
    <w:rsid w:val="002C785B"/>
    <w:rsid w:val="002D2EF6"/>
    <w:rsid w:val="002D34A1"/>
    <w:rsid w:val="002D4A66"/>
    <w:rsid w:val="002D5492"/>
    <w:rsid w:val="002D56CA"/>
    <w:rsid w:val="002D5C89"/>
    <w:rsid w:val="002D636F"/>
    <w:rsid w:val="002D69FB"/>
    <w:rsid w:val="002D7117"/>
    <w:rsid w:val="002E080F"/>
    <w:rsid w:val="002E1B96"/>
    <w:rsid w:val="002E3C98"/>
    <w:rsid w:val="002E4146"/>
    <w:rsid w:val="002E4437"/>
    <w:rsid w:val="002E73DB"/>
    <w:rsid w:val="002F2B42"/>
    <w:rsid w:val="002F5C34"/>
    <w:rsid w:val="002F6DA0"/>
    <w:rsid w:val="002F7269"/>
    <w:rsid w:val="003027E9"/>
    <w:rsid w:val="00304A96"/>
    <w:rsid w:val="003118B8"/>
    <w:rsid w:val="00312049"/>
    <w:rsid w:val="00312246"/>
    <w:rsid w:val="00312479"/>
    <w:rsid w:val="00312CFE"/>
    <w:rsid w:val="00314F84"/>
    <w:rsid w:val="00316084"/>
    <w:rsid w:val="0031776C"/>
    <w:rsid w:val="003202A5"/>
    <w:rsid w:val="00320BA9"/>
    <w:rsid w:val="003259EF"/>
    <w:rsid w:val="003300FA"/>
    <w:rsid w:val="00330DD6"/>
    <w:rsid w:val="00332945"/>
    <w:rsid w:val="00332E3A"/>
    <w:rsid w:val="003358C1"/>
    <w:rsid w:val="00336CF3"/>
    <w:rsid w:val="003370BB"/>
    <w:rsid w:val="003405CB"/>
    <w:rsid w:val="00341318"/>
    <w:rsid w:val="00341F4B"/>
    <w:rsid w:val="00342969"/>
    <w:rsid w:val="003433E6"/>
    <w:rsid w:val="00346700"/>
    <w:rsid w:val="00346946"/>
    <w:rsid w:val="003471BD"/>
    <w:rsid w:val="00355CFB"/>
    <w:rsid w:val="003564C8"/>
    <w:rsid w:val="00361E50"/>
    <w:rsid w:val="00364812"/>
    <w:rsid w:val="00364985"/>
    <w:rsid w:val="00364C60"/>
    <w:rsid w:val="00365704"/>
    <w:rsid w:val="003665EE"/>
    <w:rsid w:val="0036711F"/>
    <w:rsid w:val="0037016F"/>
    <w:rsid w:val="00374473"/>
    <w:rsid w:val="0037580C"/>
    <w:rsid w:val="0037644C"/>
    <w:rsid w:val="00377C48"/>
    <w:rsid w:val="00377DD8"/>
    <w:rsid w:val="00380B68"/>
    <w:rsid w:val="00383638"/>
    <w:rsid w:val="003848F9"/>
    <w:rsid w:val="00384E2E"/>
    <w:rsid w:val="00385CC3"/>
    <w:rsid w:val="00386606"/>
    <w:rsid w:val="003911FF"/>
    <w:rsid w:val="00392F62"/>
    <w:rsid w:val="003952C3"/>
    <w:rsid w:val="003A105D"/>
    <w:rsid w:val="003A1CF4"/>
    <w:rsid w:val="003A2136"/>
    <w:rsid w:val="003A31C7"/>
    <w:rsid w:val="003A3EE9"/>
    <w:rsid w:val="003B6ECC"/>
    <w:rsid w:val="003C148A"/>
    <w:rsid w:val="003C202D"/>
    <w:rsid w:val="003C2447"/>
    <w:rsid w:val="003D08DB"/>
    <w:rsid w:val="003D23DA"/>
    <w:rsid w:val="003D24C7"/>
    <w:rsid w:val="003E41FF"/>
    <w:rsid w:val="003E530F"/>
    <w:rsid w:val="003E6329"/>
    <w:rsid w:val="003E6C59"/>
    <w:rsid w:val="003F0105"/>
    <w:rsid w:val="003F0A06"/>
    <w:rsid w:val="003F0B47"/>
    <w:rsid w:val="003F2198"/>
    <w:rsid w:val="003F27AB"/>
    <w:rsid w:val="003F2C55"/>
    <w:rsid w:val="003F2D1A"/>
    <w:rsid w:val="003F418B"/>
    <w:rsid w:val="003F4F9C"/>
    <w:rsid w:val="003F56CA"/>
    <w:rsid w:val="003F61CD"/>
    <w:rsid w:val="003F6EC1"/>
    <w:rsid w:val="003F6ED0"/>
    <w:rsid w:val="004015B9"/>
    <w:rsid w:val="00402159"/>
    <w:rsid w:val="004040D3"/>
    <w:rsid w:val="00411CD4"/>
    <w:rsid w:val="00413642"/>
    <w:rsid w:val="004158AF"/>
    <w:rsid w:val="004179E6"/>
    <w:rsid w:val="00422CB9"/>
    <w:rsid w:val="0042362E"/>
    <w:rsid w:val="0042699F"/>
    <w:rsid w:val="0043002D"/>
    <w:rsid w:val="00430FEF"/>
    <w:rsid w:val="00431791"/>
    <w:rsid w:val="00431992"/>
    <w:rsid w:val="0043213A"/>
    <w:rsid w:val="0043393D"/>
    <w:rsid w:val="00434875"/>
    <w:rsid w:val="004352F0"/>
    <w:rsid w:val="00435E5F"/>
    <w:rsid w:val="004375A1"/>
    <w:rsid w:val="00441F94"/>
    <w:rsid w:val="00444AC2"/>
    <w:rsid w:val="00450878"/>
    <w:rsid w:val="00451587"/>
    <w:rsid w:val="00453E29"/>
    <w:rsid w:val="00454242"/>
    <w:rsid w:val="004565DB"/>
    <w:rsid w:val="0046193A"/>
    <w:rsid w:val="00462A15"/>
    <w:rsid w:val="00463351"/>
    <w:rsid w:val="0046525F"/>
    <w:rsid w:val="0046752C"/>
    <w:rsid w:val="0046793B"/>
    <w:rsid w:val="00470681"/>
    <w:rsid w:val="0047352B"/>
    <w:rsid w:val="00474E91"/>
    <w:rsid w:val="00476BED"/>
    <w:rsid w:val="00481168"/>
    <w:rsid w:val="00481434"/>
    <w:rsid w:val="00483C99"/>
    <w:rsid w:val="00484012"/>
    <w:rsid w:val="00485CF9"/>
    <w:rsid w:val="00486D73"/>
    <w:rsid w:val="004877B7"/>
    <w:rsid w:val="004904F7"/>
    <w:rsid w:val="004944E9"/>
    <w:rsid w:val="00494A29"/>
    <w:rsid w:val="00495017"/>
    <w:rsid w:val="004A0B2A"/>
    <w:rsid w:val="004A7C57"/>
    <w:rsid w:val="004B315C"/>
    <w:rsid w:val="004C32DC"/>
    <w:rsid w:val="004C3533"/>
    <w:rsid w:val="004C408A"/>
    <w:rsid w:val="004C6E5B"/>
    <w:rsid w:val="004D1BD1"/>
    <w:rsid w:val="004E27DE"/>
    <w:rsid w:val="004E3806"/>
    <w:rsid w:val="004E4932"/>
    <w:rsid w:val="004E4F75"/>
    <w:rsid w:val="0050126B"/>
    <w:rsid w:val="005029A9"/>
    <w:rsid w:val="00502E7A"/>
    <w:rsid w:val="00505550"/>
    <w:rsid w:val="00505EF6"/>
    <w:rsid w:val="005062FD"/>
    <w:rsid w:val="00506D2E"/>
    <w:rsid w:val="00515F16"/>
    <w:rsid w:val="0052217E"/>
    <w:rsid w:val="00522464"/>
    <w:rsid w:val="005247C2"/>
    <w:rsid w:val="00525955"/>
    <w:rsid w:val="00525B71"/>
    <w:rsid w:val="00526328"/>
    <w:rsid w:val="00526417"/>
    <w:rsid w:val="005270A7"/>
    <w:rsid w:val="00527EE4"/>
    <w:rsid w:val="00534416"/>
    <w:rsid w:val="00540287"/>
    <w:rsid w:val="005426CB"/>
    <w:rsid w:val="00543090"/>
    <w:rsid w:val="00544D90"/>
    <w:rsid w:val="00551316"/>
    <w:rsid w:val="0055403E"/>
    <w:rsid w:val="00555571"/>
    <w:rsid w:val="005555A7"/>
    <w:rsid w:val="005579C4"/>
    <w:rsid w:val="00561907"/>
    <w:rsid w:val="005625AC"/>
    <w:rsid w:val="005629C6"/>
    <w:rsid w:val="00565DD4"/>
    <w:rsid w:val="00567788"/>
    <w:rsid w:val="00567D8D"/>
    <w:rsid w:val="0057005F"/>
    <w:rsid w:val="00571840"/>
    <w:rsid w:val="00575B89"/>
    <w:rsid w:val="0057703D"/>
    <w:rsid w:val="0057795C"/>
    <w:rsid w:val="0058414B"/>
    <w:rsid w:val="00585B2C"/>
    <w:rsid w:val="00585DED"/>
    <w:rsid w:val="0059050F"/>
    <w:rsid w:val="005909A0"/>
    <w:rsid w:val="005929C9"/>
    <w:rsid w:val="0059311B"/>
    <w:rsid w:val="00593331"/>
    <w:rsid w:val="00593B94"/>
    <w:rsid w:val="005944C0"/>
    <w:rsid w:val="005A0B0F"/>
    <w:rsid w:val="005A3043"/>
    <w:rsid w:val="005A3657"/>
    <w:rsid w:val="005A4E5D"/>
    <w:rsid w:val="005A5CE5"/>
    <w:rsid w:val="005A5E91"/>
    <w:rsid w:val="005B1CFB"/>
    <w:rsid w:val="005B2B67"/>
    <w:rsid w:val="005B6A5F"/>
    <w:rsid w:val="005B6B22"/>
    <w:rsid w:val="005B6C7D"/>
    <w:rsid w:val="005B7A60"/>
    <w:rsid w:val="005B7C38"/>
    <w:rsid w:val="005C0216"/>
    <w:rsid w:val="005C1876"/>
    <w:rsid w:val="005C348B"/>
    <w:rsid w:val="005C4883"/>
    <w:rsid w:val="005C71A8"/>
    <w:rsid w:val="005D24D9"/>
    <w:rsid w:val="005D3916"/>
    <w:rsid w:val="005D39AC"/>
    <w:rsid w:val="005D5C76"/>
    <w:rsid w:val="005D7420"/>
    <w:rsid w:val="005E0E77"/>
    <w:rsid w:val="005E243E"/>
    <w:rsid w:val="005E2A8F"/>
    <w:rsid w:val="005E3274"/>
    <w:rsid w:val="005E39A2"/>
    <w:rsid w:val="005F6865"/>
    <w:rsid w:val="005F7FF4"/>
    <w:rsid w:val="006013AA"/>
    <w:rsid w:val="00603A49"/>
    <w:rsid w:val="00604996"/>
    <w:rsid w:val="00604B4D"/>
    <w:rsid w:val="0060537F"/>
    <w:rsid w:val="006056AF"/>
    <w:rsid w:val="00605CC8"/>
    <w:rsid w:val="00605FF5"/>
    <w:rsid w:val="00606B76"/>
    <w:rsid w:val="006072C8"/>
    <w:rsid w:val="00612B26"/>
    <w:rsid w:val="00612FA1"/>
    <w:rsid w:val="00613539"/>
    <w:rsid w:val="00614E93"/>
    <w:rsid w:val="0061507A"/>
    <w:rsid w:val="006208A5"/>
    <w:rsid w:val="00626D62"/>
    <w:rsid w:val="00631D0A"/>
    <w:rsid w:val="00634DC5"/>
    <w:rsid w:val="00634F7E"/>
    <w:rsid w:val="00641AF4"/>
    <w:rsid w:val="0064286E"/>
    <w:rsid w:val="006445DB"/>
    <w:rsid w:val="00644E1E"/>
    <w:rsid w:val="00644EA3"/>
    <w:rsid w:val="0064537B"/>
    <w:rsid w:val="00645424"/>
    <w:rsid w:val="00645F4F"/>
    <w:rsid w:val="00645FC7"/>
    <w:rsid w:val="00650343"/>
    <w:rsid w:val="006519F3"/>
    <w:rsid w:val="00660EA4"/>
    <w:rsid w:val="00660F79"/>
    <w:rsid w:val="00664104"/>
    <w:rsid w:val="00664166"/>
    <w:rsid w:val="006644F2"/>
    <w:rsid w:val="00664BEF"/>
    <w:rsid w:val="00664C71"/>
    <w:rsid w:val="00666D88"/>
    <w:rsid w:val="006722E7"/>
    <w:rsid w:val="00672EA3"/>
    <w:rsid w:val="00673A5A"/>
    <w:rsid w:val="00676D6C"/>
    <w:rsid w:val="00676F9A"/>
    <w:rsid w:val="00681C70"/>
    <w:rsid w:val="00682E54"/>
    <w:rsid w:val="006842B1"/>
    <w:rsid w:val="00684C08"/>
    <w:rsid w:val="00685F4F"/>
    <w:rsid w:val="006905D2"/>
    <w:rsid w:val="00692516"/>
    <w:rsid w:val="00693D96"/>
    <w:rsid w:val="0069463C"/>
    <w:rsid w:val="006967A6"/>
    <w:rsid w:val="00696D85"/>
    <w:rsid w:val="006A1A9A"/>
    <w:rsid w:val="006A58F3"/>
    <w:rsid w:val="006A5A6D"/>
    <w:rsid w:val="006A7916"/>
    <w:rsid w:val="006A7B91"/>
    <w:rsid w:val="006B3EDB"/>
    <w:rsid w:val="006B5781"/>
    <w:rsid w:val="006C29D1"/>
    <w:rsid w:val="006C3AFE"/>
    <w:rsid w:val="006C3F6D"/>
    <w:rsid w:val="006C4087"/>
    <w:rsid w:val="006C457A"/>
    <w:rsid w:val="006D2053"/>
    <w:rsid w:val="006D2E58"/>
    <w:rsid w:val="006D51E9"/>
    <w:rsid w:val="006E0A4E"/>
    <w:rsid w:val="006E2BAE"/>
    <w:rsid w:val="006E36E3"/>
    <w:rsid w:val="006E3AC5"/>
    <w:rsid w:val="006E4D46"/>
    <w:rsid w:val="006F10F4"/>
    <w:rsid w:val="006F1E2A"/>
    <w:rsid w:val="006F20A5"/>
    <w:rsid w:val="006F2EEC"/>
    <w:rsid w:val="006F415E"/>
    <w:rsid w:val="006F46AD"/>
    <w:rsid w:val="006F4C7F"/>
    <w:rsid w:val="006F5D62"/>
    <w:rsid w:val="006F7E9F"/>
    <w:rsid w:val="00701FDC"/>
    <w:rsid w:val="00702961"/>
    <w:rsid w:val="00702FAE"/>
    <w:rsid w:val="00704C67"/>
    <w:rsid w:val="00706600"/>
    <w:rsid w:val="00707B4D"/>
    <w:rsid w:val="0071262E"/>
    <w:rsid w:val="007161DE"/>
    <w:rsid w:val="0071649A"/>
    <w:rsid w:val="007172F6"/>
    <w:rsid w:val="00717316"/>
    <w:rsid w:val="00722BC0"/>
    <w:rsid w:val="00724101"/>
    <w:rsid w:val="00727AC4"/>
    <w:rsid w:val="00730284"/>
    <w:rsid w:val="007304E9"/>
    <w:rsid w:val="0073078F"/>
    <w:rsid w:val="007308A4"/>
    <w:rsid w:val="00731436"/>
    <w:rsid w:val="00732E78"/>
    <w:rsid w:val="007334A4"/>
    <w:rsid w:val="0073485A"/>
    <w:rsid w:val="00734F4C"/>
    <w:rsid w:val="0073558A"/>
    <w:rsid w:val="00735C16"/>
    <w:rsid w:val="0073632F"/>
    <w:rsid w:val="00737A90"/>
    <w:rsid w:val="00737F5E"/>
    <w:rsid w:val="00737FE8"/>
    <w:rsid w:val="007435C5"/>
    <w:rsid w:val="0074384E"/>
    <w:rsid w:val="007441B9"/>
    <w:rsid w:val="00746A65"/>
    <w:rsid w:val="00750055"/>
    <w:rsid w:val="007500E5"/>
    <w:rsid w:val="007522D9"/>
    <w:rsid w:val="00753929"/>
    <w:rsid w:val="0075401F"/>
    <w:rsid w:val="0075793D"/>
    <w:rsid w:val="007606E8"/>
    <w:rsid w:val="007646FC"/>
    <w:rsid w:val="00764AC4"/>
    <w:rsid w:val="00766935"/>
    <w:rsid w:val="0076695B"/>
    <w:rsid w:val="0076749E"/>
    <w:rsid w:val="0076790E"/>
    <w:rsid w:val="00767946"/>
    <w:rsid w:val="0077217F"/>
    <w:rsid w:val="00773153"/>
    <w:rsid w:val="00773CEB"/>
    <w:rsid w:val="00776FF0"/>
    <w:rsid w:val="007771B5"/>
    <w:rsid w:val="00777CE6"/>
    <w:rsid w:val="007828A3"/>
    <w:rsid w:val="0078326E"/>
    <w:rsid w:val="0078542F"/>
    <w:rsid w:val="00785C88"/>
    <w:rsid w:val="00786C24"/>
    <w:rsid w:val="00787E16"/>
    <w:rsid w:val="00790AEC"/>
    <w:rsid w:val="00790BAD"/>
    <w:rsid w:val="0079285F"/>
    <w:rsid w:val="007936BB"/>
    <w:rsid w:val="00793CA3"/>
    <w:rsid w:val="00795E04"/>
    <w:rsid w:val="0079681E"/>
    <w:rsid w:val="007A17A8"/>
    <w:rsid w:val="007A312B"/>
    <w:rsid w:val="007A66B2"/>
    <w:rsid w:val="007A78AA"/>
    <w:rsid w:val="007B1A86"/>
    <w:rsid w:val="007B2030"/>
    <w:rsid w:val="007B3333"/>
    <w:rsid w:val="007B4ED3"/>
    <w:rsid w:val="007B6D9E"/>
    <w:rsid w:val="007B6F64"/>
    <w:rsid w:val="007B79C1"/>
    <w:rsid w:val="007C1D54"/>
    <w:rsid w:val="007C1E0C"/>
    <w:rsid w:val="007C3A45"/>
    <w:rsid w:val="007C6679"/>
    <w:rsid w:val="007C66D4"/>
    <w:rsid w:val="007C7DDC"/>
    <w:rsid w:val="007D0A38"/>
    <w:rsid w:val="007D25C8"/>
    <w:rsid w:val="007D4B51"/>
    <w:rsid w:val="007D75A6"/>
    <w:rsid w:val="007E2E83"/>
    <w:rsid w:val="007E42D4"/>
    <w:rsid w:val="007E4A20"/>
    <w:rsid w:val="007E7350"/>
    <w:rsid w:val="007F10DF"/>
    <w:rsid w:val="007F3F84"/>
    <w:rsid w:val="007F51D0"/>
    <w:rsid w:val="007F5FDD"/>
    <w:rsid w:val="007F63B2"/>
    <w:rsid w:val="007F6846"/>
    <w:rsid w:val="007F7D21"/>
    <w:rsid w:val="008029F8"/>
    <w:rsid w:val="00802F32"/>
    <w:rsid w:val="0081007F"/>
    <w:rsid w:val="00810D27"/>
    <w:rsid w:val="00813CF5"/>
    <w:rsid w:val="00813D2C"/>
    <w:rsid w:val="008173CE"/>
    <w:rsid w:val="00820110"/>
    <w:rsid w:val="00823908"/>
    <w:rsid w:val="00823AB9"/>
    <w:rsid w:val="00823E29"/>
    <w:rsid w:val="0082435E"/>
    <w:rsid w:val="008261F9"/>
    <w:rsid w:val="00827BED"/>
    <w:rsid w:val="00827C81"/>
    <w:rsid w:val="008327E0"/>
    <w:rsid w:val="00833885"/>
    <w:rsid w:val="008347C3"/>
    <w:rsid w:val="00834DF7"/>
    <w:rsid w:val="0084092E"/>
    <w:rsid w:val="0084157B"/>
    <w:rsid w:val="00844074"/>
    <w:rsid w:val="00846B81"/>
    <w:rsid w:val="00847E36"/>
    <w:rsid w:val="00847EA0"/>
    <w:rsid w:val="00850478"/>
    <w:rsid w:val="00850820"/>
    <w:rsid w:val="00850CCB"/>
    <w:rsid w:val="00852276"/>
    <w:rsid w:val="00856C43"/>
    <w:rsid w:val="00857C2B"/>
    <w:rsid w:val="00857FA8"/>
    <w:rsid w:val="00861CE0"/>
    <w:rsid w:val="00864F33"/>
    <w:rsid w:val="00866F0E"/>
    <w:rsid w:val="008702C0"/>
    <w:rsid w:val="00876BCB"/>
    <w:rsid w:val="00884577"/>
    <w:rsid w:val="008852D9"/>
    <w:rsid w:val="008870F1"/>
    <w:rsid w:val="008922B8"/>
    <w:rsid w:val="00892647"/>
    <w:rsid w:val="00894E9A"/>
    <w:rsid w:val="008975D6"/>
    <w:rsid w:val="008A1294"/>
    <w:rsid w:val="008A219A"/>
    <w:rsid w:val="008A25C7"/>
    <w:rsid w:val="008A2F0F"/>
    <w:rsid w:val="008A365C"/>
    <w:rsid w:val="008A6758"/>
    <w:rsid w:val="008A6A14"/>
    <w:rsid w:val="008B37C9"/>
    <w:rsid w:val="008B4390"/>
    <w:rsid w:val="008B4EBC"/>
    <w:rsid w:val="008C1062"/>
    <w:rsid w:val="008C41DC"/>
    <w:rsid w:val="008C4DD3"/>
    <w:rsid w:val="008C6DAE"/>
    <w:rsid w:val="008C7ABF"/>
    <w:rsid w:val="008D1150"/>
    <w:rsid w:val="008D1375"/>
    <w:rsid w:val="008D22E0"/>
    <w:rsid w:val="008D294B"/>
    <w:rsid w:val="008D3796"/>
    <w:rsid w:val="008D3BDA"/>
    <w:rsid w:val="008D40BA"/>
    <w:rsid w:val="008D4C51"/>
    <w:rsid w:val="008D51B4"/>
    <w:rsid w:val="008D55ED"/>
    <w:rsid w:val="008D58E3"/>
    <w:rsid w:val="008E6411"/>
    <w:rsid w:val="008E7E80"/>
    <w:rsid w:val="008F0502"/>
    <w:rsid w:val="008F39A3"/>
    <w:rsid w:val="008F3ADC"/>
    <w:rsid w:val="008F4DCE"/>
    <w:rsid w:val="008F52C8"/>
    <w:rsid w:val="008F5EB8"/>
    <w:rsid w:val="008F600E"/>
    <w:rsid w:val="00900ECC"/>
    <w:rsid w:val="00903205"/>
    <w:rsid w:val="00904DD3"/>
    <w:rsid w:val="00906741"/>
    <w:rsid w:val="009071D4"/>
    <w:rsid w:val="00911EA1"/>
    <w:rsid w:val="00922450"/>
    <w:rsid w:val="0092386E"/>
    <w:rsid w:val="00924F22"/>
    <w:rsid w:val="009251C8"/>
    <w:rsid w:val="009312AD"/>
    <w:rsid w:val="0093366C"/>
    <w:rsid w:val="00933EB8"/>
    <w:rsid w:val="00935558"/>
    <w:rsid w:val="00936424"/>
    <w:rsid w:val="00936C5F"/>
    <w:rsid w:val="00942CB6"/>
    <w:rsid w:val="00942F34"/>
    <w:rsid w:val="00945868"/>
    <w:rsid w:val="00945FF1"/>
    <w:rsid w:val="00950208"/>
    <w:rsid w:val="0095232D"/>
    <w:rsid w:val="009530C2"/>
    <w:rsid w:val="0095491C"/>
    <w:rsid w:val="00955789"/>
    <w:rsid w:val="0095618E"/>
    <w:rsid w:val="00956F27"/>
    <w:rsid w:val="009609DE"/>
    <w:rsid w:val="0096206C"/>
    <w:rsid w:val="00963F12"/>
    <w:rsid w:val="009649EB"/>
    <w:rsid w:val="00972508"/>
    <w:rsid w:val="00973920"/>
    <w:rsid w:val="0097548E"/>
    <w:rsid w:val="00980BE6"/>
    <w:rsid w:val="00982A57"/>
    <w:rsid w:val="00983529"/>
    <w:rsid w:val="00984BB8"/>
    <w:rsid w:val="00984D7C"/>
    <w:rsid w:val="00986ED6"/>
    <w:rsid w:val="00987793"/>
    <w:rsid w:val="00997422"/>
    <w:rsid w:val="00997691"/>
    <w:rsid w:val="009A10CA"/>
    <w:rsid w:val="009A2AE2"/>
    <w:rsid w:val="009A3AF7"/>
    <w:rsid w:val="009A4E58"/>
    <w:rsid w:val="009A630D"/>
    <w:rsid w:val="009B091B"/>
    <w:rsid w:val="009B4EDB"/>
    <w:rsid w:val="009B4F15"/>
    <w:rsid w:val="009B62ED"/>
    <w:rsid w:val="009B64AD"/>
    <w:rsid w:val="009B6E0B"/>
    <w:rsid w:val="009B7612"/>
    <w:rsid w:val="009C03DF"/>
    <w:rsid w:val="009C05B5"/>
    <w:rsid w:val="009C3EE7"/>
    <w:rsid w:val="009C4189"/>
    <w:rsid w:val="009C4CC7"/>
    <w:rsid w:val="009C568A"/>
    <w:rsid w:val="009C6205"/>
    <w:rsid w:val="009C6CEE"/>
    <w:rsid w:val="009C7E61"/>
    <w:rsid w:val="009D1BB5"/>
    <w:rsid w:val="009D2BB7"/>
    <w:rsid w:val="009D3148"/>
    <w:rsid w:val="009D46F1"/>
    <w:rsid w:val="009D56C4"/>
    <w:rsid w:val="009E0351"/>
    <w:rsid w:val="009E0D30"/>
    <w:rsid w:val="009E1C13"/>
    <w:rsid w:val="009E1DF2"/>
    <w:rsid w:val="009E492D"/>
    <w:rsid w:val="009E6819"/>
    <w:rsid w:val="009F2413"/>
    <w:rsid w:val="009F2A4F"/>
    <w:rsid w:val="009F35B3"/>
    <w:rsid w:val="009F744C"/>
    <w:rsid w:val="00A01057"/>
    <w:rsid w:val="00A02561"/>
    <w:rsid w:val="00A03953"/>
    <w:rsid w:val="00A051C6"/>
    <w:rsid w:val="00A053CD"/>
    <w:rsid w:val="00A10657"/>
    <w:rsid w:val="00A1281D"/>
    <w:rsid w:val="00A2137C"/>
    <w:rsid w:val="00A21747"/>
    <w:rsid w:val="00A22F18"/>
    <w:rsid w:val="00A25C3C"/>
    <w:rsid w:val="00A27A11"/>
    <w:rsid w:val="00A301CD"/>
    <w:rsid w:val="00A30FB7"/>
    <w:rsid w:val="00A31A47"/>
    <w:rsid w:val="00A3263A"/>
    <w:rsid w:val="00A3449A"/>
    <w:rsid w:val="00A36E31"/>
    <w:rsid w:val="00A371DA"/>
    <w:rsid w:val="00A423E0"/>
    <w:rsid w:val="00A42F3A"/>
    <w:rsid w:val="00A43A67"/>
    <w:rsid w:val="00A43A90"/>
    <w:rsid w:val="00A44FE6"/>
    <w:rsid w:val="00A458EA"/>
    <w:rsid w:val="00A459AF"/>
    <w:rsid w:val="00A47F3E"/>
    <w:rsid w:val="00A50FB3"/>
    <w:rsid w:val="00A536D9"/>
    <w:rsid w:val="00A54145"/>
    <w:rsid w:val="00A54E55"/>
    <w:rsid w:val="00A55B10"/>
    <w:rsid w:val="00A6016F"/>
    <w:rsid w:val="00A615D4"/>
    <w:rsid w:val="00A617BE"/>
    <w:rsid w:val="00A62092"/>
    <w:rsid w:val="00A62FED"/>
    <w:rsid w:val="00A6362A"/>
    <w:rsid w:val="00A649BC"/>
    <w:rsid w:val="00A701FE"/>
    <w:rsid w:val="00A703EF"/>
    <w:rsid w:val="00A72FE1"/>
    <w:rsid w:val="00A736FA"/>
    <w:rsid w:val="00A7431B"/>
    <w:rsid w:val="00A847ED"/>
    <w:rsid w:val="00A84EF3"/>
    <w:rsid w:val="00A85085"/>
    <w:rsid w:val="00A85657"/>
    <w:rsid w:val="00A90FE8"/>
    <w:rsid w:val="00A91E1F"/>
    <w:rsid w:val="00A93377"/>
    <w:rsid w:val="00A93572"/>
    <w:rsid w:val="00A94CD5"/>
    <w:rsid w:val="00A95D3A"/>
    <w:rsid w:val="00AA1A2A"/>
    <w:rsid w:val="00AA1BCE"/>
    <w:rsid w:val="00AA34AB"/>
    <w:rsid w:val="00AA6EFB"/>
    <w:rsid w:val="00AA7248"/>
    <w:rsid w:val="00AB065D"/>
    <w:rsid w:val="00AB1FA5"/>
    <w:rsid w:val="00AB22F7"/>
    <w:rsid w:val="00AB42C9"/>
    <w:rsid w:val="00AB604E"/>
    <w:rsid w:val="00AB62BA"/>
    <w:rsid w:val="00AC092D"/>
    <w:rsid w:val="00AC33E2"/>
    <w:rsid w:val="00AC3CA3"/>
    <w:rsid w:val="00AC450B"/>
    <w:rsid w:val="00AC599F"/>
    <w:rsid w:val="00AC5FD4"/>
    <w:rsid w:val="00AC6B8C"/>
    <w:rsid w:val="00AD31DA"/>
    <w:rsid w:val="00AD35BC"/>
    <w:rsid w:val="00AD5F48"/>
    <w:rsid w:val="00AD6C92"/>
    <w:rsid w:val="00AE032A"/>
    <w:rsid w:val="00AE13B7"/>
    <w:rsid w:val="00AE3CE5"/>
    <w:rsid w:val="00AE5C15"/>
    <w:rsid w:val="00AE625D"/>
    <w:rsid w:val="00AF1E2E"/>
    <w:rsid w:val="00AF249B"/>
    <w:rsid w:val="00AF282C"/>
    <w:rsid w:val="00AF2B68"/>
    <w:rsid w:val="00AF2EFE"/>
    <w:rsid w:val="00B000EF"/>
    <w:rsid w:val="00B00759"/>
    <w:rsid w:val="00B02519"/>
    <w:rsid w:val="00B03F64"/>
    <w:rsid w:val="00B0505E"/>
    <w:rsid w:val="00B0554B"/>
    <w:rsid w:val="00B06C1E"/>
    <w:rsid w:val="00B06FB9"/>
    <w:rsid w:val="00B07256"/>
    <w:rsid w:val="00B12220"/>
    <w:rsid w:val="00B146F4"/>
    <w:rsid w:val="00B16495"/>
    <w:rsid w:val="00B17FF0"/>
    <w:rsid w:val="00B25162"/>
    <w:rsid w:val="00B2531B"/>
    <w:rsid w:val="00B26681"/>
    <w:rsid w:val="00B3090D"/>
    <w:rsid w:val="00B33546"/>
    <w:rsid w:val="00B353A7"/>
    <w:rsid w:val="00B36814"/>
    <w:rsid w:val="00B4107C"/>
    <w:rsid w:val="00B42DFC"/>
    <w:rsid w:val="00B43505"/>
    <w:rsid w:val="00B437C1"/>
    <w:rsid w:val="00B4398E"/>
    <w:rsid w:val="00B43F5C"/>
    <w:rsid w:val="00B45B32"/>
    <w:rsid w:val="00B46301"/>
    <w:rsid w:val="00B47C75"/>
    <w:rsid w:val="00B506E9"/>
    <w:rsid w:val="00B50795"/>
    <w:rsid w:val="00B513F5"/>
    <w:rsid w:val="00B52EBA"/>
    <w:rsid w:val="00B53FC2"/>
    <w:rsid w:val="00B563B2"/>
    <w:rsid w:val="00B64709"/>
    <w:rsid w:val="00B64E64"/>
    <w:rsid w:val="00B66A19"/>
    <w:rsid w:val="00B73452"/>
    <w:rsid w:val="00B75479"/>
    <w:rsid w:val="00B75D25"/>
    <w:rsid w:val="00B777DA"/>
    <w:rsid w:val="00B81FCE"/>
    <w:rsid w:val="00B825E9"/>
    <w:rsid w:val="00B82F62"/>
    <w:rsid w:val="00B86F1B"/>
    <w:rsid w:val="00B9050A"/>
    <w:rsid w:val="00B91111"/>
    <w:rsid w:val="00B922A5"/>
    <w:rsid w:val="00B9472D"/>
    <w:rsid w:val="00B955F3"/>
    <w:rsid w:val="00B9578F"/>
    <w:rsid w:val="00B95A80"/>
    <w:rsid w:val="00B97D9F"/>
    <w:rsid w:val="00BA656C"/>
    <w:rsid w:val="00BB2978"/>
    <w:rsid w:val="00BB3517"/>
    <w:rsid w:val="00BB41D3"/>
    <w:rsid w:val="00BB7032"/>
    <w:rsid w:val="00BC59D7"/>
    <w:rsid w:val="00BC7DC3"/>
    <w:rsid w:val="00BC7F26"/>
    <w:rsid w:val="00BD2F76"/>
    <w:rsid w:val="00BD3248"/>
    <w:rsid w:val="00BD387D"/>
    <w:rsid w:val="00BD4F22"/>
    <w:rsid w:val="00BD6216"/>
    <w:rsid w:val="00BE3710"/>
    <w:rsid w:val="00BE3A7E"/>
    <w:rsid w:val="00BE5039"/>
    <w:rsid w:val="00BE6063"/>
    <w:rsid w:val="00BE6155"/>
    <w:rsid w:val="00BF1535"/>
    <w:rsid w:val="00BF1F61"/>
    <w:rsid w:val="00BF224C"/>
    <w:rsid w:val="00BF2801"/>
    <w:rsid w:val="00BF3A85"/>
    <w:rsid w:val="00BF40F3"/>
    <w:rsid w:val="00BF55D1"/>
    <w:rsid w:val="00C0026C"/>
    <w:rsid w:val="00C005EB"/>
    <w:rsid w:val="00C0433D"/>
    <w:rsid w:val="00C046A8"/>
    <w:rsid w:val="00C06725"/>
    <w:rsid w:val="00C07DF1"/>
    <w:rsid w:val="00C14633"/>
    <w:rsid w:val="00C1494B"/>
    <w:rsid w:val="00C1499C"/>
    <w:rsid w:val="00C155E2"/>
    <w:rsid w:val="00C16451"/>
    <w:rsid w:val="00C16FC9"/>
    <w:rsid w:val="00C171B0"/>
    <w:rsid w:val="00C17BD1"/>
    <w:rsid w:val="00C21B55"/>
    <w:rsid w:val="00C22EB5"/>
    <w:rsid w:val="00C230E6"/>
    <w:rsid w:val="00C236B5"/>
    <w:rsid w:val="00C25DA2"/>
    <w:rsid w:val="00C2603D"/>
    <w:rsid w:val="00C26949"/>
    <w:rsid w:val="00C26DF1"/>
    <w:rsid w:val="00C27525"/>
    <w:rsid w:val="00C37EF0"/>
    <w:rsid w:val="00C403B5"/>
    <w:rsid w:val="00C4300E"/>
    <w:rsid w:val="00C44591"/>
    <w:rsid w:val="00C46126"/>
    <w:rsid w:val="00C472A3"/>
    <w:rsid w:val="00C506EF"/>
    <w:rsid w:val="00C5225F"/>
    <w:rsid w:val="00C5250C"/>
    <w:rsid w:val="00C5630D"/>
    <w:rsid w:val="00C56497"/>
    <w:rsid w:val="00C60413"/>
    <w:rsid w:val="00C62CCF"/>
    <w:rsid w:val="00C6313D"/>
    <w:rsid w:val="00C64833"/>
    <w:rsid w:val="00C72F5B"/>
    <w:rsid w:val="00C74239"/>
    <w:rsid w:val="00C756A3"/>
    <w:rsid w:val="00C756C4"/>
    <w:rsid w:val="00C80375"/>
    <w:rsid w:val="00C82F99"/>
    <w:rsid w:val="00C84209"/>
    <w:rsid w:val="00C86426"/>
    <w:rsid w:val="00C90CE6"/>
    <w:rsid w:val="00C90D32"/>
    <w:rsid w:val="00C91510"/>
    <w:rsid w:val="00C96095"/>
    <w:rsid w:val="00C96369"/>
    <w:rsid w:val="00C977A1"/>
    <w:rsid w:val="00CA096E"/>
    <w:rsid w:val="00CA2DE4"/>
    <w:rsid w:val="00CA35DC"/>
    <w:rsid w:val="00CA36A1"/>
    <w:rsid w:val="00CA4777"/>
    <w:rsid w:val="00CB0F84"/>
    <w:rsid w:val="00CB1F4F"/>
    <w:rsid w:val="00CB2EE1"/>
    <w:rsid w:val="00CB480D"/>
    <w:rsid w:val="00CB5E9C"/>
    <w:rsid w:val="00CC0202"/>
    <w:rsid w:val="00CC33E5"/>
    <w:rsid w:val="00CC61BD"/>
    <w:rsid w:val="00CC7475"/>
    <w:rsid w:val="00CC7C95"/>
    <w:rsid w:val="00CD4486"/>
    <w:rsid w:val="00CD54C3"/>
    <w:rsid w:val="00CE1C26"/>
    <w:rsid w:val="00CE4925"/>
    <w:rsid w:val="00CE612D"/>
    <w:rsid w:val="00CF0E80"/>
    <w:rsid w:val="00CF1EDA"/>
    <w:rsid w:val="00CF20BE"/>
    <w:rsid w:val="00CF2A60"/>
    <w:rsid w:val="00CF3FDC"/>
    <w:rsid w:val="00CF4528"/>
    <w:rsid w:val="00CF7B47"/>
    <w:rsid w:val="00D13473"/>
    <w:rsid w:val="00D166B5"/>
    <w:rsid w:val="00D2313F"/>
    <w:rsid w:val="00D24869"/>
    <w:rsid w:val="00D31949"/>
    <w:rsid w:val="00D349E6"/>
    <w:rsid w:val="00D34F93"/>
    <w:rsid w:val="00D36070"/>
    <w:rsid w:val="00D4021C"/>
    <w:rsid w:val="00D41F08"/>
    <w:rsid w:val="00D45218"/>
    <w:rsid w:val="00D477CF"/>
    <w:rsid w:val="00D50DAF"/>
    <w:rsid w:val="00D53EAE"/>
    <w:rsid w:val="00D5466E"/>
    <w:rsid w:val="00D54C12"/>
    <w:rsid w:val="00D556C7"/>
    <w:rsid w:val="00D62758"/>
    <w:rsid w:val="00D64FB6"/>
    <w:rsid w:val="00D6653A"/>
    <w:rsid w:val="00D767DA"/>
    <w:rsid w:val="00D76815"/>
    <w:rsid w:val="00D770F5"/>
    <w:rsid w:val="00D801E6"/>
    <w:rsid w:val="00D802ED"/>
    <w:rsid w:val="00D80E67"/>
    <w:rsid w:val="00D814B5"/>
    <w:rsid w:val="00D818D8"/>
    <w:rsid w:val="00D81F6B"/>
    <w:rsid w:val="00D82734"/>
    <w:rsid w:val="00D82867"/>
    <w:rsid w:val="00D83159"/>
    <w:rsid w:val="00D852A5"/>
    <w:rsid w:val="00D8731E"/>
    <w:rsid w:val="00D87524"/>
    <w:rsid w:val="00D90783"/>
    <w:rsid w:val="00D91B0E"/>
    <w:rsid w:val="00D950C8"/>
    <w:rsid w:val="00D96BF3"/>
    <w:rsid w:val="00DA3F87"/>
    <w:rsid w:val="00DA486C"/>
    <w:rsid w:val="00DA4971"/>
    <w:rsid w:val="00DA578A"/>
    <w:rsid w:val="00DA5827"/>
    <w:rsid w:val="00DA711E"/>
    <w:rsid w:val="00DB5BAB"/>
    <w:rsid w:val="00DB6B34"/>
    <w:rsid w:val="00DC2FD1"/>
    <w:rsid w:val="00DC363F"/>
    <w:rsid w:val="00DC4403"/>
    <w:rsid w:val="00DC5D10"/>
    <w:rsid w:val="00DD0CE1"/>
    <w:rsid w:val="00DD1A8F"/>
    <w:rsid w:val="00DD26A8"/>
    <w:rsid w:val="00DD4A68"/>
    <w:rsid w:val="00DD6A93"/>
    <w:rsid w:val="00DD744B"/>
    <w:rsid w:val="00DE423B"/>
    <w:rsid w:val="00DF22B8"/>
    <w:rsid w:val="00DF3381"/>
    <w:rsid w:val="00DF3469"/>
    <w:rsid w:val="00DF67BD"/>
    <w:rsid w:val="00DF7F0C"/>
    <w:rsid w:val="00E006E6"/>
    <w:rsid w:val="00E01151"/>
    <w:rsid w:val="00E016E8"/>
    <w:rsid w:val="00E0173D"/>
    <w:rsid w:val="00E075BF"/>
    <w:rsid w:val="00E11412"/>
    <w:rsid w:val="00E115D9"/>
    <w:rsid w:val="00E13382"/>
    <w:rsid w:val="00E13E5A"/>
    <w:rsid w:val="00E1553D"/>
    <w:rsid w:val="00E1555E"/>
    <w:rsid w:val="00E155D3"/>
    <w:rsid w:val="00E15F93"/>
    <w:rsid w:val="00E21B17"/>
    <w:rsid w:val="00E2293D"/>
    <w:rsid w:val="00E24560"/>
    <w:rsid w:val="00E26B8A"/>
    <w:rsid w:val="00E30C04"/>
    <w:rsid w:val="00E31EDC"/>
    <w:rsid w:val="00E34A07"/>
    <w:rsid w:val="00E34D53"/>
    <w:rsid w:val="00E3723F"/>
    <w:rsid w:val="00E402B0"/>
    <w:rsid w:val="00E41F9D"/>
    <w:rsid w:val="00E448BC"/>
    <w:rsid w:val="00E47B82"/>
    <w:rsid w:val="00E535A8"/>
    <w:rsid w:val="00E61C91"/>
    <w:rsid w:val="00E627B5"/>
    <w:rsid w:val="00E62BD4"/>
    <w:rsid w:val="00E66BC6"/>
    <w:rsid w:val="00E75E5F"/>
    <w:rsid w:val="00E77265"/>
    <w:rsid w:val="00E80124"/>
    <w:rsid w:val="00E8243D"/>
    <w:rsid w:val="00E842B9"/>
    <w:rsid w:val="00E85E43"/>
    <w:rsid w:val="00E900C5"/>
    <w:rsid w:val="00E922D2"/>
    <w:rsid w:val="00E93CF5"/>
    <w:rsid w:val="00E94B42"/>
    <w:rsid w:val="00E953BF"/>
    <w:rsid w:val="00EA110C"/>
    <w:rsid w:val="00EA1D2D"/>
    <w:rsid w:val="00EA1E39"/>
    <w:rsid w:val="00EA28CB"/>
    <w:rsid w:val="00EA4EA3"/>
    <w:rsid w:val="00EA6246"/>
    <w:rsid w:val="00EA6B53"/>
    <w:rsid w:val="00EA6C04"/>
    <w:rsid w:val="00EA7F4D"/>
    <w:rsid w:val="00EB0D2B"/>
    <w:rsid w:val="00EB4527"/>
    <w:rsid w:val="00EB4AD1"/>
    <w:rsid w:val="00EB7155"/>
    <w:rsid w:val="00EC1DF8"/>
    <w:rsid w:val="00EC25C1"/>
    <w:rsid w:val="00EC3F6D"/>
    <w:rsid w:val="00EC42A6"/>
    <w:rsid w:val="00EC4AFA"/>
    <w:rsid w:val="00ED029D"/>
    <w:rsid w:val="00ED1024"/>
    <w:rsid w:val="00ED1849"/>
    <w:rsid w:val="00ED2868"/>
    <w:rsid w:val="00ED3341"/>
    <w:rsid w:val="00ED3DBC"/>
    <w:rsid w:val="00ED4F46"/>
    <w:rsid w:val="00EE18DF"/>
    <w:rsid w:val="00EE1C35"/>
    <w:rsid w:val="00EE2FD1"/>
    <w:rsid w:val="00EE4EE9"/>
    <w:rsid w:val="00EE6079"/>
    <w:rsid w:val="00EE6A49"/>
    <w:rsid w:val="00EE71D7"/>
    <w:rsid w:val="00EE76E6"/>
    <w:rsid w:val="00EF29B1"/>
    <w:rsid w:val="00EF3010"/>
    <w:rsid w:val="00F002AA"/>
    <w:rsid w:val="00F01438"/>
    <w:rsid w:val="00F022D4"/>
    <w:rsid w:val="00F0251B"/>
    <w:rsid w:val="00F02FDF"/>
    <w:rsid w:val="00F046E5"/>
    <w:rsid w:val="00F068E7"/>
    <w:rsid w:val="00F069B1"/>
    <w:rsid w:val="00F1108C"/>
    <w:rsid w:val="00F14B87"/>
    <w:rsid w:val="00F174E4"/>
    <w:rsid w:val="00F17F85"/>
    <w:rsid w:val="00F20C7E"/>
    <w:rsid w:val="00F20F17"/>
    <w:rsid w:val="00F224E7"/>
    <w:rsid w:val="00F244B9"/>
    <w:rsid w:val="00F30A7A"/>
    <w:rsid w:val="00F33DBC"/>
    <w:rsid w:val="00F345AB"/>
    <w:rsid w:val="00F35B50"/>
    <w:rsid w:val="00F400D9"/>
    <w:rsid w:val="00F411E2"/>
    <w:rsid w:val="00F44350"/>
    <w:rsid w:val="00F45B76"/>
    <w:rsid w:val="00F461D4"/>
    <w:rsid w:val="00F47BB4"/>
    <w:rsid w:val="00F52FE5"/>
    <w:rsid w:val="00F53B21"/>
    <w:rsid w:val="00F5480E"/>
    <w:rsid w:val="00F54A94"/>
    <w:rsid w:val="00F5565F"/>
    <w:rsid w:val="00F6720C"/>
    <w:rsid w:val="00F6723D"/>
    <w:rsid w:val="00F736F8"/>
    <w:rsid w:val="00F7685F"/>
    <w:rsid w:val="00F76D87"/>
    <w:rsid w:val="00F76E98"/>
    <w:rsid w:val="00F80406"/>
    <w:rsid w:val="00F82888"/>
    <w:rsid w:val="00F83DF7"/>
    <w:rsid w:val="00F84BAF"/>
    <w:rsid w:val="00F860B5"/>
    <w:rsid w:val="00F861DB"/>
    <w:rsid w:val="00F86B59"/>
    <w:rsid w:val="00F86EC6"/>
    <w:rsid w:val="00F8750F"/>
    <w:rsid w:val="00F87F0B"/>
    <w:rsid w:val="00F930B8"/>
    <w:rsid w:val="00F97B73"/>
    <w:rsid w:val="00F97FE2"/>
    <w:rsid w:val="00FA0205"/>
    <w:rsid w:val="00FA19E3"/>
    <w:rsid w:val="00FA2159"/>
    <w:rsid w:val="00FA240C"/>
    <w:rsid w:val="00FA4501"/>
    <w:rsid w:val="00FA6B87"/>
    <w:rsid w:val="00FA7481"/>
    <w:rsid w:val="00FB0331"/>
    <w:rsid w:val="00FB1393"/>
    <w:rsid w:val="00FB23CD"/>
    <w:rsid w:val="00FB6436"/>
    <w:rsid w:val="00FB655A"/>
    <w:rsid w:val="00FB6690"/>
    <w:rsid w:val="00FB6C6E"/>
    <w:rsid w:val="00FC1077"/>
    <w:rsid w:val="00FC28B4"/>
    <w:rsid w:val="00FC3530"/>
    <w:rsid w:val="00FC7855"/>
    <w:rsid w:val="00FD18BF"/>
    <w:rsid w:val="00FD331B"/>
    <w:rsid w:val="00FD385A"/>
    <w:rsid w:val="00FD3A2C"/>
    <w:rsid w:val="00FD46B1"/>
    <w:rsid w:val="00FE00EA"/>
    <w:rsid w:val="00FE0A1C"/>
    <w:rsid w:val="00FE4808"/>
    <w:rsid w:val="00FE6F39"/>
    <w:rsid w:val="00FF0346"/>
    <w:rsid w:val="00FF12FD"/>
    <w:rsid w:val="00FF2152"/>
    <w:rsid w:val="00FF68A8"/>
    <w:rsid w:val="00FF70C1"/>
    <w:rsid w:val="00FF7506"/>
    <w:rsid w:val="00FF7671"/>
    <w:rsid w:val="010ED98E"/>
    <w:rsid w:val="03CBCF0B"/>
    <w:rsid w:val="09DFA4C1"/>
    <w:rsid w:val="0A318F72"/>
    <w:rsid w:val="0E64ADDC"/>
    <w:rsid w:val="11AAC6EE"/>
    <w:rsid w:val="122C629F"/>
    <w:rsid w:val="15B0B505"/>
    <w:rsid w:val="1B35B4B3"/>
    <w:rsid w:val="1C010843"/>
    <w:rsid w:val="1C85907C"/>
    <w:rsid w:val="1F290632"/>
    <w:rsid w:val="2486016D"/>
    <w:rsid w:val="27790F06"/>
    <w:rsid w:val="27A5423F"/>
    <w:rsid w:val="30F97F8F"/>
    <w:rsid w:val="44B081B8"/>
    <w:rsid w:val="4F23EAEB"/>
    <w:rsid w:val="4FD32AEA"/>
    <w:rsid w:val="4FDB3AF2"/>
    <w:rsid w:val="4FE12F3F"/>
    <w:rsid w:val="50485001"/>
    <w:rsid w:val="5194F90D"/>
    <w:rsid w:val="54084F66"/>
    <w:rsid w:val="54BCF28F"/>
    <w:rsid w:val="5555F035"/>
    <w:rsid w:val="562934BD"/>
    <w:rsid w:val="5D1BA684"/>
    <w:rsid w:val="665DDDB9"/>
    <w:rsid w:val="6B588AE2"/>
    <w:rsid w:val="70045B58"/>
    <w:rsid w:val="717AB61B"/>
    <w:rsid w:val="7BE5F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B761DD"/>
  <w15:chartTrackingRefBased/>
  <w15:docId w15:val="{3ED22FA5-4F88-4B14-8DB2-624CF970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94CD5"/>
    <w:pPr>
      <w:tabs>
        <w:tab w:val="right" w:leader="dot" w:pos="9016"/>
      </w:tabs>
      <w:spacing w:after="100"/>
      <w:jc w:val="both"/>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customStyle="1" w:styleId="markedcontent">
    <w:name w:val="markedcontent"/>
    <w:basedOn w:val="DefaultParagraphFont"/>
    <w:rsid w:val="008D22E0"/>
  </w:style>
  <w:style w:type="paragraph" w:styleId="Revision">
    <w:name w:val="Revision"/>
    <w:hidden/>
    <w:uiPriority w:val="99"/>
    <w:semiHidden/>
    <w:rsid w:val="00997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372334">
      <w:bodyDiv w:val="1"/>
      <w:marLeft w:val="0"/>
      <w:marRight w:val="0"/>
      <w:marTop w:val="0"/>
      <w:marBottom w:val="0"/>
      <w:divBdr>
        <w:top w:val="none" w:sz="0" w:space="0" w:color="auto"/>
        <w:left w:val="none" w:sz="0" w:space="0" w:color="auto"/>
        <w:bottom w:val="none" w:sz="0" w:space="0" w:color="auto"/>
        <w:right w:val="none" w:sz="0" w:space="0" w:color="auto"/>
      </w:divBdr>
      <w:divsChild>
        <w:div w:id="1092354542">
          <w:marLeft w:val="0"/>
          <w:marRight w:val="0"/>
          <w:marTop w:val="0"/>
          <w:marBottom w:val="0"/>
          <w:divBdr>
            <w:top w:val="none" w:sz="0" w:space="0" w:color="auto"/>
            <w:left w:val="none" w:sz="0" w:space="0" w:color="auto"/>
            <w:bottom w:val="none" w:sz="0" w:space="0" w:color="auto"/>
            <w:right w:val="none" w:sz="0" w:space="0" w:color="auto"/>
          </w:divBdr>
          <w:divsChild>
            <w:div w:id="7171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2.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Links>
    <vt:vector size="114" baseType="variant">
      <vt:variant>
        <vt:i4>1441841</vt:i4>
      </vt:variant>
      <vt:variant>
        <vt:i4>110</vt:i4>
      </vt:variant>
      <vt:variant>
        <vt:i4>0</vt:i4>
      </vt:variant>
      <vt:variant>
        <vt:i4>5</vt:i4>
      </vt:variant>
      <vt:variant>
        <vt:lpwstr/>
      </vt:variant>
      <vt:variant>
        <vt:lpwstr>_Toc166527458</vt:lpwstr>
      </vt:variant>
      <vt:variant>
        <vt:i4>1441841</vt:i4>
      </vt:variant>
      <vt:variant>
        <vt:i4>104</vt:i4>
      </vt:variant>
      <vt:variant>
        <vt:i4>0</vt:i4>
      </vt:variant>
      <vt:variant>
        <vt:i4>5</vt:i4>
      </vt:variant>
      <vt:variant>
        <vt:lpwstr/>
      </vt:variant>
      <vt:variant>
        <vt:lpwstr>_Toc166527457</vt:lpwstr>
      </vt:variant>
      <vt:variant>
        <vt:i4>1441841</vt:i4>
      </vt:variant>
      <vt:variant>
        <vt:i4>98</vt:i4>
      </vt:variant>
      <vt:variant>
        <vt:i4>0</vt:i4>
      </vt:variant>
      <vt:variant>
        <vt:i4>5</vt:i4>
      </vt:variant>
      <vt:variant>
        <vt:lpwstr/>
      </vt:variant>
      <vt:variant>
        <vt:lpwstr>_Toc166527456</vt:lpwstr>
      </vt:variant>
      <vt:variant>
        <vt:i4>1441841</vt:i4>
      </vt:variant>
      <vt:variant>
        <vt:i4>92</vt:i4>
      </vt:variant>
      <vt:variant>
        <vt:i4>0</vt:i4>
      </vt:variant>
      <vt:variant>
        <vt:i4>5</vt:i4>
      </vt:variant>
      <vt:variant>
        <vt:lpwstr/>
      </vt:variant>
      <vt:variant>
        <vt:lpwstr>_Toc166527455</vt:lpwstr>
      </vt:variant>
      <vt:variant>
        <vt:i4>1441841</vt:i4>
      </vt:variant>
      <vt:variant>
        <vt:i4>86</vt:i4>
      </vt:variant>
      <vt:variant>
        <vt:i4>0</vt:i4>
      </vt:variant>
      <vt:variant>
        <vt:i4>5</vt:i4>
      </vt:variant>
      <vt:variant>
        <vt:lpwstr/>
      </vt:variant>
      <vt:variant>
        <vt:lpwstr>_Toc166527454</vt:lpwstr>
      </vt:variant>
      <vt:variant>
        <vt:i4>1441841</vt:i4>
      </vt:variant>
      <vt:variant>
        <vt:i4>80</vt:i4>
      </vt:variant>
      <vt:variant>
        <vt:i4>0</vt:i4>
      </vt:variant>
      <vt:variant>
        <vt:i4>5</vt:i4>
      </vt:variant>
      <vt:variant>
        <vt:lpwstr/>
      </vt:variant>
      <vt:variant>
        <vt:lpwstr>_Toc166527453</vt:lpwstr>
      </vt:variant>
      <vt:variant>
        <vt:i4>1441841</vt:i4>
      </vt:variant>
      <vt:variant>
        <vt:i4>74</vt:i4>
      </vt:variant>
      <vt:variant>
        <vt:i4>0</vt:i4>
      </vt:variant>
      <vt:variant>
        <vt:i4>5</vt:i4>
      </vt:variant>
      <vt:variant>
        <vt:lpwstr/>
      </vt:variant>
      <vt:variant>
        <vt:lpwstr>_Toc166527452</vt:lpwstr>
      </vt:variant>
      <vt:variant>
        <vt:i4>1441841</vt:i4>
      </vt:variant>
      <vt:variant>
        <vt:i4>68</vt:i4>
      </vt:variant>
      <vt:variant>
        <vt:i4>0</vt:i4>
      </vt:variant>
      <vt:variant>
        <vt:i4>5</vt:i4>
      </vt:variant>
      <vt:variant>
        <vt:lpwstr/>
      </vt:variant>
      <vt:variant>
        <vt:lpwstr>_Toc166527451</vt:lpwstr>
      </vt:variant>
      <vt:variant>
        <vt:i4>1441841</vt:i4>
      </vt:variant>
      <vt:variant>
        <vt:i4>62</vt:i4>
      </vt:variant>
      <vt:variant>
        <vt:i4>0</vt:i4>
      </vt:variant>
      <vt:variant>
        <vt:i4>5</vt:i4>
      </vt:variant>
      <vt:variant>
        <vt:lpwstr/>
      </vt:variant>
      <vt:variant>
        <vt:lpwstr>_Toc166527450</vt:lpwstr>
      </vt:variant>
      <vt:variant>
        <vt:i4>1507377</vt:i4>
      </vt:variant>
      <vt:variant>
        <vt:i4>56</vt:i4>
      </vt:variant>
      <vt:variant>
        <vt:i4>0</vt:i4>
      </vt:variant>
      <vt:variant>
        <vt:i4>5</vt:i4>
      </vt:variant>
      <vt:variant>
        <vt:lpwstr/>
      </vt:variant>
      <vt:variant>
        <vt:lpwstr>_Toc166527449</vt:lpwstr>
      </vt:variant>
      <vt:variant>
        <vt:i4>1507377</vt:i4>
      </vt:variant>
      <vt:variant>
        <vt:i4>50</vt:i4>
      </vt:variant>
      <vt:variant>
        <vt:i4>0</vt:i4>
      </vt:variant>
      <vt:variant>
        <vt:i4>5</vt:i4>
      </vt:variant>
      <vt:variant>
        <vt:lpwstr/>
      </vt:variant>
      <vt:variant>
        <vt:lpwstr>_Toc166527448</vt:lpwstr>
      </vt:variant>
      <vt:variant>
        <vt:i4>1507377</vt:i4>
      </vt:variant>
      <vt:variant>
        <vt:i4>44</vt:i4>
      </vt:variant>
      <vt:variant>
        <vt:i4>0</vt:i4>
      </vt:variant>
      <vt:variant>
        <vt:i4>5</vt:i4>
      </vt:variant>
      <vt:variant>
        <vt:lpwstr/>
      </vt:variant>
      <vt:variant>
        <vt:lpwstr>_Toc166527447</vt:lpwstr>
      </vt:variant>
      <vt:variant>
        <vt:i4>1507377</vt:i4>
      </vt:variant>
      <vt:variant>
        <vt:i4>38</vt:i4>
      </vt:variant>
      <vt:variant>
        <vt:i4>0</vt:i4>
      </vt:variant>
      <vt:variant>
        <vt:i4>5</vt:i4>
      </vt:variant>
      <vt:variant>
        <vt:lpwstr/>
      </vt:variant>
      <vt:variant>
        <vt:lpwstr>_Toc166527446</vt:lpwstr>
      </vt:variant>
      <vt:variant>
        <vt:i4>1507377</vt:i4>
      </vt:variant>
      <vt:variant>
        <vt:i4>32</vt:i4>
      </vt:variant>
      <vt:variant>
        <vt:i4>0</vt:i4>
      </vt:variant>
      <vt:variant>
        <vt:i4>5</vt:i4>
      </vt:variant>
      <vt:variant>
        <vt:lpwstr/>
      </vt:variant>
      <vt:variant>
        <vt:lpwstr>_Toc166527445</vt:lpwstr>
      </vt:variant>
      <vt:variant>
        <vt:i4>1507377</vt:i4>
      </vt:variant>
      <vt:variant>
        <vt:i4>26</vt:i4>
      </vt:variant>
      <vt:variant>
        <vt:i4>0</vt:i4>
      </vt:variant>
      <vt:variant>
        <vt:i4>5</vt:i4>
      </vt:variant>
      <vt:variant>
        <vt:lpwstr/>
      </vt:variant>
      <vt:variant>
        <vt:lpwstr>_Toc166527444</vt:lpwstr>
      </vt:variant>
      <vt:variant>
        <vt:i4>1507377</vt:i4>
      </vt:variant>
      <vt:variant>
        <vt:i4>20</vt:i4>
      </vt:variant>
      <vt:variant>
        <vt:i4>0</vt:i4>
      </vt:variant>
      <vt:variant>
        <vt:i4>5</vt:i4>
      </vt:variant>
      <vt:variant>
        <vt:lpwstr/>
      </vt:variant>
      <vt:variant>
        <vt:lpwstr>_Toc166527443</vt:lpwstr>
      </vt:variant>
      <vt:variant>
        <vt:i4>1507377</vt:i4>
      </vt:variant>
      <vt:variant>
        <vt:i4>14</vt:i4>
      </vt:variant>
      <vt:variant>
        <vt:i4>0</vt:i4>
      </vt:variant>
      <vt:variant>
        <vt:i4>5</vt:i4>
      </vt:variant>
      <vt:variant>
        <vt:lpwstr/>
      </vt:variant>
      <vt:variant>
        <vt:lpwstr>_Toc166527442</vt:lpwstr>
      </vt:variant>
      <vt:variant>
        <vt:i4>1507377</vt:i4>
      </vt:variant>
      <vt:variant>
        <vt:i4>8</vt:i4>
      </vt:variant>
      <vt:variant>
        <vt:i4>0</vt:i4>
      </vt:variant>
      <vt:variant>
        <vt:i4>5</vt:i4>
      </vt:variant>
      <vt:variant>
        <vt:lpwstr/>
      </vt:variant>
      <vt:variant>
        <vt:lpwstr>_Toc166527441</vt:lpwstr>
      </vt:variant>
      <vt:variant>
        <vt:i4>1507377</vt:i4>
      </vt:variant>
      <vt:variant>
        <vt:i4>2</vt:i4>
      </vt:variant>
      <vt:variant>
        <vt:i4>0</vt:i4>
      </vt:variant>
      <vt:variant>
        <vt:i4>5</vt:i4>
      </vt:variant>
      <vt:variant>
        <vt:lpwstr/>
      </vt:variant>
      <vt:variant>
        <vt:lpwstr>_Toc166527440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LOW CHENG EN KEEGAN</cp:lastModifiedBy>
  <cp:revision>483</cp:revision>
  <dcterms:created xsi:type="dcterms:W3CDTF">2022-05-31T08:30:00Z</dcterms:created>
  <dcterms:modified xsi:type="dcterms:W3CDTF">2024-06-25T05:28:00Z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y fmtid="{D5CDD505-2E9C-101B-9397-08002B2CF9AE}" pid="3" name="GrammarlyDocumentId">
    <vt:lpwstr>b5a3726bd322b2432960dd06d6120d89b59dc4f0b0cfca4dcd29c3b56a47c3af</vt:lpwstr>
  </property>
</Properties>
</file>